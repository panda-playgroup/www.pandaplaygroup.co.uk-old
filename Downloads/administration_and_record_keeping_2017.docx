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70" w:rsidRDefault="00757070" w:rsidP="00767AF6"/>
    <w:p w:rsidR="00F97452" w:rsidRPr="00F97452" w:rsidRDefault="00F97452">
      <w:pPr>
        <w:spacing w:after="240" w:line="240" w:lineRule="auto"/>
        <w:rPr>
          <w:rFonts w:ascii="Arial" w:hAnsi="Arial" w:cs="Arial"/>
          <w:b/>
          <w:sz w:val="28"/>
          <w:szCs w:val="28"/>
        </w:rPr>
        <w:pPrChange w:id="0" w:author="jam" w:date="2016-07-06T22:30:00Z">
          <w:pPr>
            <w:spacing w:line="360" w:lineRule="auto"/>
          </w:pPr>
        </w:pPrChange>
      </w:pPr>
      <w:r w:rsidRPr="00F97452">
        <w:rPr>
          <w:rFonts w:ascii="Arial" w:hAnsi="Arial" w:cs="Arial"/>
          <w:b/>
          <w:sz w:val="28"/>
          <w:szCs w:val="28"/>
        </w:rPr>
        <w:t>Administration and Record Keeping</w:t>
      </w:r>
    </w:p>
    <w:p w:rsidR="00F97452" w:rsidRPr="00F97452" w:rsidRDefault="00F97452">
      <w:pPr>
        <w:spacing w:after="240" w:line="240" w:lineRule="auto"/>
        <w:rPr>
          <w:ins w:id="1" w:author="jam" w:date="2016-07-06T22:15:00Z"/>
          <w:rFonts w:ascii="Arial" w:hAnsi="Arial" w:cs="Arial"/>
          <w:b/>
          <w:sz w:val="28"/>
          <w:szCs w:val="28"/>
        </w:rPr>
        <w:pPrChange w:id="2" w:author="jam" w:date="2016-07-06T22:30:00Z">
          <w:pPr>
            <w:spacing w:line="360" w:lineRule="auto"/>
          </w:pPr>
        </w:pPrChange>
      </w:pPr>
      <w:ins w:id="3" w:author="jam" w:date="2016-07-06T22:15:00Z">
        <w:r w:rsidRPr="00F97452">
          <w:rPr>
            <w:rFonts w:ascii="Arial" w:hAnsi="Arial" w:cs="Arial"/>
            <w:b/>
            <w:sz w:val="28"/>
            <w:szCs w:val="28"/>
          </w:rPr>
          <w:t>Records</w:t>
        </w:r>
      </w:ins>
    </w:p>
    <w:p w:rsidR="00F97452" w:rsidRPr="002661C6" w:rsidDel="001006E4" w:rsidRDefault="00F97452">
      <w:pPr>
        <w:spacing w:after="240" w:line="240" w:lineRule="auto"/>
        <w:rPr>
          <w:del w:id="4" w:author="jam" w:date="2016-07-06T22:30:00Z"/>
          <w:rFonts w:ascii="Arial" w:hAnsi="Arial" w:cs="Arial"/>
          <w:b/>
          <w:sz w:val="28"/>
          <w:szCs w:val="28"/>
        </w:rPr>
        <w:pPrChange w:id="5" w:author="jam" w:date="2016-07-06T22:30:00Z">
          <w:pPr>
            <w:spacing w:line="360" w:lineRule="auto"/>
          </w:pPr>
        </w:pPrChange>
      </w:pPr>
    </w:p>
    <w:p w:rsidR="00F97452" w:rsidRPr="002661C6" w:rsidDel="0006407B" w:rsidRDefault="00F97452">
      <w:pPr>
        <w:spacing w:after="240" w:line="240" w:lineRule="auto"/>
        <w:rPr>
          <w:moveFrom w:id="6" w:author="jam" w:date="2016-07-06T22:03:00Z"/>
          <w:rFonts w:ascii="Arial" w:hAnsi="Arial" w:cs="Arial"/>
          <w:b/>
          <w:sz w:val="28"/>
          <w:szCs w:val="28"/>
        </w:rPr>
        <w:pPrChange w:id="7" w:author="jam" w:date="2016-07-06T22:30:00Z">
          <w:pPr>
            <w:spacing w:line="360" w:lineRule="auto"/>
          </w:pPr>
        </w:pPrChange>
      </w:pPr>
      <w:moveFromRangeStart w:id="8" w:author="jam" w:date="2016-07-06T22:03:00Z" w:name="move455605925"/>
      <w:del w:id="9" w:author="jam" w:date="2016-07-06T22:03:00Z">
        <w:r w:rsidRPr="002661C6" w:rsidDel="0006407B">
          <w:rPr>
            <w:rFonts w:ascii="Arial" w:hAnsi="Arial" w:cs="Arial"/>
            <w:b/>
            <w:sz w:val="28"/>
            <w:szCs w:val="28"/>
          </w:rPr>
          <w:delText>Children’s records</w:delText>
        </w:r>
      </w:del>
    </w:p>
    <w:moveFromRangeEnd w:id="8"/>
    <w:p w:rsidR="00F97452" w:rsidRPr="002661C6" w:rsidDel="0006407B" w:rsidRDefault="00F97452">
      <w:pPr>
        <w:spacing w:after="240" w:line="240" w:lineRule="auto"/>
        <w:rPr>
          <w:del w:id="10" w:author="jam" w:date="2016-07-06T22:03:00Z"/>
          <w:rFonts w:ascii="Arial" w:hAnsi="Arial" w:cs="Arial"/>
          <w:sz w:val="28"/>
          <w:szCs w:val="28"/>
        </w:rPr>
        <w:pPrChange w:id="11" w:author="jam" w:date="2016-07-06T22:30:00Z">
          <w:pPr>
            <w:spacing w:line="360" w:lineRule="auto"/>
          </w:pPr>
        </w:pPrChange>
      </w:pPr>
    </w:p>
    <w:p w:rsidR="00F97452" w:rsidRPr="002661C6" w:rsidRDefault="00F97452">
      <w:pPr>
        <w:spacing w:after="240" w:line="240" w:lineRule="auto"/>
        <w:rPr>
          <w:rFonts w:ascii="Arial" w:hAnsi="Arial" w:cs="Arial"/>
          <w:b/>
          <w:sz w:val="28"/>
          <w:szCs w:val="28"/>
        </w:rPr>
        <w:pPrChange w:id="12" w:author="jam" w:date="2016-07-06T22:30:00Z">
          <w:pPr>
            <w:spacing w:line="360" w:lineRule="auto"/>
          </w:pPr>
        </w:pPrChange>
      </w:pPr>
      <w:r w:rsidRPr="002661C6">
        <w:rPr>
          <w:rFonts w:ascii="Arial" w:hAnsi="Arial" w:cs="Arial"/>
          <w:b/>
          <w:sz w:val="28"/>
          <w:szCs w:val="28"/>
        </w:rPr>
        <w:t>Policy Statement</w:t>
      </w:r>
    </w:p>
    <w:p w:rsidR="00F97452" w:rsidRPr="002661C6" w:rsidRDefault="00F97452">
      <w:pPr>
        <w:spacing w:after="240" w:line="240" w:lineRule="auto"/>
        <w:rPr>
          <w:ins w:id="13" w:author="jam" w:date="2016-07-06T22:05:00Z"/>
          <w:rFonts w:ascii="Arial" w:hAnsi="Arial" w:cs="Arial"/>
          <w:sz w:val="24"/>
          <w:szCs w:val="24"/>
        </w:rPr>
        <w:pPrChange w:id="14" w:author="jam" w:date="2016-07-06T22:30:00Z">
          <w:pPr>
            <w:pStyle w:val="BodyText"/>
            <w:spacing w:after="0" w:line="360" w:lineRule="auto"/>
          </w:pPr>
        </w:pPrChange>
      </w:pPr>
      <w:ins w:id="15" w:author="jam" w:date="2016-07-06T22:05:00Z">
        <w:r w:rsidRPr="002661C6">
          <w:rPr>
            <w:rFonts w:ascii="Arial" w:hAnsi="Arial" w:cs="Arial"/>
            <w:sz w:val="24"/>
            <w:szCs w:val="24"/>
          </w:rPr>
          <w:t>At Panda Playgroup we keep records for the purpose of maintaining our business. These include:</w:t>
        </w:r>
      </w:ins>
    </w:p>
    <w:p w:rsidR="00F97452" w:rsidRPr="002661C6" w:rsidRDefault="00F97452" w:rsidP="002661C6">
      <w:pPr>
        <w:numPr>
          <w:ilvl w:val="0"/>
          <w:numId w:val="18"/>
        </w:numPr>
        <w:spacing w:after="240" w:line="240" w:lineRule="auto"/>
        <w:ind w:left="284" w:hanging="284"/>
        <w:rPr>
          <w:ins w:id="16" w:author="jam" w:date="2016-07-06T22:07:00Z"/>
          <w:rFonts w:ascii="Arial" w:hAnsi="Arial" w:cs="Arial"/>
          <w:sz w:val="24"/>
          <w:szCs w:val="24"/>
        </w:rPr>
        <w:pPrChange w:id="17" w:author="jam" w:date="2016-07-06T22:30:00Z">
          <w:pPr>
            <w:pStyle w:val="BodyText"/>
            <w:spacing w:after="0" w:line="360" w:lineRule="auto"/>
          </w:pPr>
        </w:pPrChange>
      </w:pPr>
      <w:ins w:id="18" w:author="jam" w:date="2016-07-06T22:07:00Z">
        <w:r w:rsidRPr="002661C6">
          <w:rPr>
            <w:rFonts w:ascii="Arial" w:hAnsi="Arial" w:cs="Arial"/>
            <w:sz w:val="24"/>
            <w:szCs w:val="24"/>
          </w:rPr>
          <w:t>Children’s records</w:t>
        </w:r>
      </w:ins>
    </w:p>
    <w:p w:rsidR="00F97452" w:rsidRPr="002661C6" w:rsidRDefault="00F97452" w:rsidP="002661C6">
      <w:pPr>
        <w:numPr>
          <w:ilvl w:val="0"/>
          <w:numId w:val="18"/>
        </w:numPr>
        <w:spacing w:after="120" w:line="240" w:lineRule="auto"/>
        <w:ind w:left="284" w:hanging="284"/>
        <w:rPr>
          <w:ins w:id="19" w:author="jam" w:date="2016-07-06T22:05:00Z"/>
          <w:rFonts w:ascii="Arial" w:hAnsi="Arial" w:cs="Arial"/>
          <w:sz w:val="24"/>
          <w:szCs w:val="24"/>
        </w:rPr>
        <w:pPrChange w:id="20" w:author="jam" w:date="2016-07-06T22:31:00Z">
          <w:pPr>
            <w:pStyle w:val="BodyText"/>
            <w:spacing w:after="0" w:line="360" w:lineRule="auto"/>
          </w:pPr>
        </w:pPrChange>
      </w:pPr>
      <w:ins w:id="21" w:author="jam" w:date="2016-07-06T22:05:00Z">
        <w:r w:rsidRPr="002661C6">
          <w:rPr>
            <w:rFonts w:ascii="Arial" w:hAnsi="Arial" w:cs="Arial"/>
            <w:sz w:val="24"/>
            <w:szCs w:val="24"/>
          </w:rPr>
          <w:t>Provider records; e.g.</w:t>
        </w:r>
      </w:ins>
    </w:p>
    <w:p w:rsidR="00F97452" w:rsidRPr="002661C6" w:rsidRDefault="00F97452" w:rsidP="002661C6">
      <w:pPr>
        <w:numPr>
          <w:ilvl w:val="0"/>
          <w:numId w:val="19"/>
        </w:numPr>
        <w:spacing w:after="120" w:line="240" w:lineRule="auto"/>
        <w:rPr>
          <w:ins w:id="22" w:author="jam" w:date="2016-07-06T22:05:00Z"/>
          <w:rFonts w:ascii="Arial" w:hAnsi="Arial" w:cs="Arial"/>
          <w:sz w:val="24"/>
          <w:szCs w:val="24"/>
        </w:rPr>
        <w:pPrChange w:id="23" w:author="jam" w:date="2016-07-06T22:31:00Z">
          <w:pPr>
            <w:pStyle w:val="BodyText"/>
            <w:numPr>
              <w:numId w:val="5"/>
            </w:numPr>
            <w:tabs>
              <w:tab w:val="num" w:pos="720"/>
            </w:tabs>
            <w:spacing w:after="0" w:line="360" w:lineRule="auto"/>
            <w:ind w:left="720" w:hanging="360"/>
          </w:pPr>
        </w:pPrChange>
      </w:pPr>
      <w:ins w:id="24" w:author="jam" w:date="2016-07-06T22:05:00Z">
        <w:r w:rsidRPr="002661C6">
          <w:rPr>
            <w:rFonts w:ascii="Arial" w:hAnsi="Arial" w:cs="Arial"/>
            <w:sz w:val="24"/>
            <w:szCs w:val="24"/>
          </w:rPr>
          <w:t>Records pertaining to our registration.</w:t>
        </w:r>
      </w:ins>
    </w:p>
    <w:p w:rsidR="00F97452" w:rsidRPr="002661C6" w:rsidRDefault="00F97452" w:rsidP="002661C6">
      <w:pPr>
        <w:numPr>
          <w:ilvl w:val="0"/>
          <w:numId w:val="19"/>
        </w:numPr>
        <w:spacing w:after="120" w:line="240" w:lineRule="auto"/>
        <w:rPr>
          <w:ins w:id="25" w:author="jam" w:date="2016-07-06T22:05:00Z"/>
          <w:rFonts w:ascii="Arial" w:hAnsi="Arial" w:cs="Arial"/>
          <w:sz w:val="24"/>
          <w:szCs w:val="24"/>
        </w:rPr>
        <w:pPrChange w:id="26" w:author="jam" w:date="2016-07-06T22:31:00Z">
          <w:pPr>
            <w:pStyle w:val="BodyText"/>
            <w:numPr>
              <w:numId w:val="5"/>
            </w:numPr>
            <w:tabs>
              <w:tab w:val="num" w:pos="720"/>
            </w:tabs>
            <w:spacing w:after="0" w:line="360" w:lineRule="auto"/>
            <w:ind w:left="720" w:hanging="360"/>
          </w:pPr>
        </w:pPrChange>
      </w:pPr>
      <w:ins w:id="27" w:author="jam" w:date="2016-07-06T22:05:00Z">
        <w:r w:rsidRPr="002661C6">
          <w:rPr>
            <w:rFonts w:ascii="Arial" w:hAnsi="Arial" w:cs="Arial"/>
            <w:sz w:val="24"/>
            <w:szCs w:val="24"/>
          </w:rPr>
          <w:t>Landlord/lease documents and other contractual documentation pertaining to amenities, services and goods.</w:t>
        </w:r>
      </w:ins>
    </w:p>
    <w:p w:rsidR="00F97452" w:rsidRPr="002661C6" w:rsidRDefault="00F97452" w:rsidP="002661C6">
      <w:pPr>
        <w:numPr>
          <w:ilvl w:val="0"/>
          <w:numId w:val="19"/>
        </w:numPr>
        <w:spacing w:after="120" w:line="240" w:lineRule="auto"/>
        <w:rPr>
          <w:ins w:id="28" w:author="jam" w:date="2016-07-06T22:05:00Z"/>
          <w:rFonts w:ascii="Arial" w:hAnsi="Arial" w:cs="Arial"/>
          <w:sz w:val="24"/>
          <w:szCs w:val="24"/>
        </w:rPr>
        <w:pPrChange w:id="29" w:author="jam" w:date="2016-07-06T22:31:00Z">
          <w:pPr>
            <w:pStyle w:val="BodyText"/>
            <w:numPr>
              <w:numId w:val="5"/>
            </w:numPr>
            <w:tabs>
              <w:tab w:val="num" w:pos="720"/>
            </w:tabs>
            <w:spacing w:after="0" w:line="360" w:lineRule="auto"/>
            <w:ind w:left="720" w:hanging="360"/>
          </w:pPr>
        </w:pPrChange>
      </w:pPr>
      <w:ins w:id="30" w:author="jam" w:date="2016-07-06T22:05:00Z">
        <w:r w:rsidRPr="002661C6">
          <w:rPr>
            <w:rFonts w:ascii="Arial" w:hAnsi="Arial" w:cs="Arial"/>
            <w:sz w:val="24"/>
            <w:szCs w:val="24"/>
          </w:rPr>
          <w:t>Financial records pertaining to income and expenditure.</w:t>
        </w:r>
      </w:ins>
    </w:p>
    <w:p w:rsidR="00F97452" w:rsidRPr="002661C6" w:rsidRDefault="00F97452" w:rsidP="002661C6">
      <w:pPr>
        <w:numPr>
          <w:ilvl w:val="0"/>
          <w:numId w:val="19"/>
        </w:numPr>
        <w:spacing w:after="120" w:line="240" w:lineRule="auto"/>
        <w:rPr>
          <w:ins w:id="31" w:author="jam" w:date="2016-07-06T22:05:00Z"/>
          <w:rFonts w:ascii="Arial" w:hAnsi="Arial" w:cs="Arial"/>
          <w:sz w:val="24"/>
          <w:szCs w:val="24"/>
        </w:rPr>
        <w:pPrChange w:id="32" w:author="jam" w:date="2016-07-06T22:31:00Z">
          <w:pPr>
            <w:pStyle w:val="BodyText"/>
            <w:numPr>
              <w:numId w:val="5"/>
            </w:numPr>
            <w:tabs>
              <w:tab w:val="num" w:pos="720"/>
            </w:tabs>
            <w:spacing w:after="0" w:line="360" w:lineRule="auto"/>
            <w:ind w:left="720" w:hanging="360"/>
          </w:pPr>
        </w:pPrChange>
      </w:pPr>
      <w:ins w:id="33" w:author="jam" w:date="2016-07-06T22:05:00Z">
        <w:r w:rsidRPr="002661C6">
          <w:rPr>
            <w:rFonts w:ascii="Arial" w:hAnsi="Arial" w:cs="Arial"/>
            <w:sz w:val="24"/>
            <w:szCs w:val="24"/>
          </w:rPr>
          <w:t>Risk assessments.</w:t>
        </w:r>
      </w:ins>
    </w:p>
    <w:p w:rsidR="00F97452" w:rsidRPr="002661C6" w:rsidRDefault="00F97452" w:rsidP="002661C6">
      <w:pPr>
        <w:numPr>
          <w:ilvl w:val="0"/>
          <w:numId w:val="19"/>
        </w:numPr>
        <w:spacing w:after="240" w:line="240" w:lineRule="auto"/>
        <w:rPr>
          <w:ins w:id="34" w:author="jam" w:date="2016-07-06T22:05:00Z"/>
          <w:rFonts w:ascii="Arial" w:hAnsi="Arial" w:cs="Arial"/>
          <w:sz w:val="24"/>
          <w:szCs w:val="24"/>
        </w:rPr>
        <w:pPrChange w:id="35" w:author="jam" w:date="2016-07-06T22:30:00Z">
          <w:pPr>
            <w:pStyle w:val="BodyText"/>
            <w:numPr>
              <w:numId w:val="5"/>
            </w:numPr>
            <w:tabs>
              <w:tab w:val="num" w:pos="720"/>
            </w:tabs>
            <w:spacing w:after="0" w:line="360" w:lineRule="auto"/>
            <w:ind w:left="720" w:hanging="360"/>
          </w:pPr>
        </w:pPrChange>
      </w:pPr>
      <w:ins w:id="36" w:author="jam" w:date="2016-07-06T22:05:00Z">
        <w:r w:rsidRPr="002661C6">
          <w:rPr>
            <w:rFonts w:ascii="Arial" w:hAnsi="Arial" w:cs="Arial"/>
            <w:sz w:val="24"/>
            <w:szCs w:val="24"/>
          </w:rPr>
          <w:t>Employment records of staff.</w:t>
        </w:r>
      </w:ins>
    </w:p>
    <w:p w:rsidR="00F97452" w:rsidRPr="002661C6" w:rsidDel="001006E4" w:rsidRDefault="00F97452">
      <w:pPr>
        <w:spacing w:after="240" w:line="240" w:lineRule="auto"/>
        <w:rPr>
          <w:del w:id="37" w:author="jam" w:date="2016-07-06T22:30:00Z"/>
          <w:rFonts w:ascii="Arial" w:hAnsi="Arial" w:cs="Arial"/>
          <w:b/>
          <w:sz w:val="24"/>
          <w:szCs w:val="24"/>
        </w:rPr>
        <w:pPrChange w:id="38" w:author="jam" w:date="2016-07-06T22:30:00Z">
          <w:pPr>
            <w:spacing w:line="360" w:lineRule="auto"/>
          </w:pPr>
        </w:pPrChange>
      </w:pPr>
    </w:p>
    <w:p w:rsidR="00F97452" w:rsidRPr="002661C6" w:rsidRDefault="00F97452">
      <w:pPr>
        <w:spacing w:after="240" w:line="240" w:lineRule="auto"/>
        <w:rPr>
          <w:rFonts w:ascii="Arial" w:hAnsi="Arial" w:cs="Arial"/>
          <w:sz w:val="24"/>
          <w:szCs w:val="24"/>
        </w:rPr>
        <w:pPrChange w:id="39" w:author="jam" w:date="2016-07-06T22:30:00Z">
          <w:pPr>
            <w:pStyle w:val="BodyText"/>
            <w:spacing w:after="0" w:line="360" w:lineRule="auto"/>
          </w:pPr>
        </w:pPrChange>
      </w:pPr>
      <w:r w:rsidRPr="002661C6">
        <w:rPr>
          <w:rFonts w:ascii="Arial" w:hAnsi="Arial" w:cs="Arial"/>
          <w:sz w:val="24"/>
          <w:szCs w:val="24"/>
        </w:rPr>
        <w:t>At Panda Playgroup there are record keeping systems in place that meet legal requirements</w:t>
      </w:r>
      <w:ins w:id="40" w:author="jam" w:date="2016-07-06T22:08:00Z">
        <w:r w:rsidRPr="002661C6">
          <w:rPr>
            <w:rFonts w:ascii="Arial" w:hAnsi="Arial" w:cs="Arial"/>
            <w:sz w:val="24"/>
            <w:szCs w:val="24"/>
          </w:rPr>
          <w:t>.</w:t>
        </w:r>
      </w:ins>
      <w:del w:id="41" w:author="jam" w:date="2016-07-06T22:08:00Z">
        <w:r w:rsidRPr="002661C6" w:rsidDel="0006407B">
          <w:rPr>
            <w:rFonts w:ascii="Arial" w:hAnsi="Arial" w:cs="Arial"/>
            <w:sz w:val="24"/>
            <w:szCs w:val="24"/>
          </w:rPr>
          <w:delText>;</w:delText>
        </w:r>
      </w:del>
      <w:r w:rsidRPr="002661C6">
        <w:rPr>
          <w:rFonts w:ascii="Arial" w:hAnsi="Arial" w:cs="Arial"/>
          <w:sz w:val="24"/>
          <w:szCs w:val="24"/>
        </w:rPr>
        <w:t xml:space="preserve"> </w:t>
      </w:r>
      <w:del w:id="42" w:author="jam" w:date="2016-07-06T22:08:00Z">
        <w:r w:rsidRPr="002661C6" w:rsidDel="0006407B">
          <w:rPr>
            <w:rFonts w:ascii="Arial" w:hAnsi="Arial" w:cs="Arial"/>
            <w:sz w:val="24"/>
            <w:szCs w:val="24"/>
          </w:rPr>
          <w:delText>means of storing and sharing that information take place within the framework of the Data Protection Act and the Human Rights Act.</w:delText>
        </w:r>
      </w:del>
    </w:p>
    <w:p w:rsidR="00F97452" w:rsidRPr="002661C6" w:rsidRDefault="00F97452">
      <w:pPr>
        <w:spacing w:after="240" w:line="240" w:lineRule="auto"/>
        <w:rPr>
          <w:ins w:id="43" w:author="jam" w:date="2016-07-06T22:09:00Z"/>
          <w:rFonts w:ascii="Arial" w:hAnsi="Arial" w:cs="Arial"/>
          <w:sz w:val="24"/>
          <w:szCs w:val="24"/>
        </w:rPr>
        <w:pPrChange w:id="44" w:author="jam" w:date="2016-07-06T22:30:00Z">
          <w:pPr>
            <w:pStyle w:val="BodyText"/>
            <w:spacing w:after="0" w:line="360" w:lineRule="auto"/>
          </w:pPr>
        </w:pPrChange>
      </w:pPr>
      <w:ins w:id="45" w:author="jam" w:date="2016-07-06T22:09:00Z">
        <w:r w:rsidRPr="002661C6">
          <w:rPr>
            <w:rFonts w:ascii="Arial" w:hAnsi="Arial" w:cs="Arial"/>
            <w:sz w:val="24"/>
            <w:szCs w:val="24"/>
          </w:rPr>
          <w:t>Our records are regarded as confidential on the basis of sensitivity of information and these are maintained with regard to the framework of the Data Protection Act and the Human Rights Act.</w:t>
        </w:r>
      </w:ins>
    </w:p>
    <w:p w:rsidR="00F97452" w:rsidRPr="002661C6" w:rsidDel="001006E4" w:rsidRDefault="00F97452">
      <w:pPr>
        <w:spacing w:after="240" w:line="240" w:lineRule="auto"/>
        <w:rPr>
          <w:del w:id="46" w:author="jam" w:date="2016-07-06T22:31:00Z"/>
          <w:rFonts w:ascii="Arial" w:hAnsi="Arial" w:cs="Arial"/>
          <w:sz w:val="24"/>
          <w:szCs w:val="24"/>
        </w:rPr>
        <w:pPrChange w:id="47" w:author="jam" w:date="2016-07-06T22:30:00Z">
          <w:pPr>
            <w:pStyle w:val="BodyText"/>
            <w:spacing w:after="0" w:line="360" w:lineRule="auto"/>
          </w:pPr>
        </w:pPrChange>
      </w:pPr>
    </w:p>
    <w:p w:rsidR="00F97452" w:rsidRPr="002661C6" w:rsidRDefault="00F97452">
      <w:pPr>
        <w:spacing w:after="240" w:line="240" w:lineRule="auto"/>
        <w:rPr>
          <w:rFonts w:ascii="Arial" w:hAnsi="Arial" w:cs="Arial"/>
          <w:sz w:val="24"/>
          <w:szCs w:val="24"/>
        </w:rPr>
        <w:pPrChange w:id="48" w:author="jam" w:date="2016-07-06T22:30:00Z">
          <w:pPr>
            <w:pStyle w:val="BodyText"/>
            <w:spacing w:after="0" w:line="360" w:lineRule="auto"/>
          </w:pPr>
        </w:pPrChange>
      </w:pPr>
      <w:r w:rsidRPr="002661C6">
        <w:rPr>
          <w:rFonts w:ascii="Arial" w:hAnsi="Arial" w:cs="Arial"/>
          <w:sz w:val="24"/>
          <w:szCs w:val="24"/>
        </w:rPr>
        <w:t>This policy and procedure is taken in conjunction with the Confidentiality Policy and our procedures for information sharing.</w:t>
      </w:r>
    </w:p>
    <w:p w:rsidR="00F97452" w:rsidRPr="00F97452" w:rsidRDefault="00F97452">
      <w:pPr>
        <w:spacing w:after="240" w:line="240" w:lineRule="auto"/>
        <w:rPr>
          <w:moveTo w:id="49" w:author="jam" w:date="2016-07-06T22:03:00Z"/>
          <w:rFonts w:ascii="Arial" w:hAnsi="Arial" w:cs="Arial"/>
          <w:b/>
          <w:sz w:val="28"/>
          <w:szCs w:val="28"/>
        </w:rPr>
        <w:pPrChange w:id="50" w:author="jam" w:date="2016-07-06T22:30:00Z">
          <w:pPr>
            <w:spacing w:line="360" w:lineRule="auto"/>
          </w:pPr>
        </w:pPrChange>
      </w:pPr>
      <w:moveToRangeStart w:id="51" w:author="jam" w:date="2016-07-06T22:03:00Z" w:name="move455605925"/>
      <w:ins w:id="52" w:author="jam" w:date="2016-07-06T22:03:00Z">
        <w:r w:rsidRPr="00F97452">
          <w:rPr>
            <w:rFonts w:ascii="Arial" w:hAnsi="Arial" w:cs="Arial"/>
            <w:b/>
            <w:sz w:val="28"/>
            <w:szCs w:val="28"/>
          </w:rPr>
          <w:t>Children’s records</w:t>
        </w:r>
      </w:ins>
    </w:p>
    <w:moveToRangeEnd w:id="51"/>
    <w:p w:rsidR="00F97452" w:rsidRPr="002661C6" w:rsidDel="001006E4" w:rsidRDefault="00F97452">
      <w:pPr>
        <w:spacing w:after="240" w:line="240" w:lineRule="auto"/>
        <w:rPr>
          <w:del w:id="53" w:author="jam" w:date="2016-07-06T22:31:00Z"/>
          <w:rFonts w:ascii="Arial" w:hAnsi="Arial" w:cs="Arial"/>
          <w:sz w:val="28"/>
          <w:szCs w:val="28"/>
        </w:rPr>
        <w:pPrChange w:id="54" w:author="jam" w:date="2016-07-06T22:30:00Z">
          <w:pPr>
            <w:pStyle w:val="BodyText"/>
            <w:spacing w:after="0" w:line="360" w:lineRule="auto"/>
          </w:pPr>
        </w:pPrChange>
      </w:pPr>
    </w:p>
    <w:p w:rsidR="00F97452" w:rsidRPr="002661C6" w:rsidRDefault="00F97452">
      <w:pPr>
        <w:spacing w:after="240" w:line="240" w:lineRule="auto"/>
        <w:rPr>
          <w:rFonts w:ascii="Arial" w:hAnsi="Arial" w:cs="Arial"/>
          <w:b/>
          <w:sz w:val="28"/>
          <w:szCs w:val="28"/>
        </w:rPr>
        <w:pPrChange w:id="55" w:author="jam" w:date="2016-07-06T22:30:00Z">
          <w:pPr>
            <w:spacing w:line="360" w:lineRule="auto"/>
          </w:pPr>
        </w:pPrChange>
      </w:pPr>
      <w:r w:rsidRPr="002661C6">
        <w:rPr>
          <w:rFonts w:ascii="Arial" w:hAnsi="Arial" w:cs="Arial"/>
          <w:b/>
          <w:sz w:val="28"/>
          <w:szCs w:val="28"/>
        </w:rPr>
        <w:t>Procedures</w:t>
      </w:r>
    </w:p>
    <w:p w:rsidR="00F97452" w:rsidRPr="00F97452" w:rsidDel="001006E4" w:rsidRDefault="00F97452">
      <w:pPr>
        <w:spacing w:after="240" w:line="240" w:lineRule="auto"/>
        <w:rPr>
          <w:del w:id="56" w:author="jam" w:date="2016-07-06T22:31:00Z"/>
          <w:rFonts w:ascii="Arial" w:hAnsi="Arial" w:cs="Arial"/>
        </w:rPr>
        <w:pPrChange w:id="57" w:author="jam" w:date="2016-07-06T22:30:00Z">
          <w:pPr>
            <w:spacing w:line="360" w:lineRule="auto"/>
          </w:pPr>
        </w:pPrChange>
      </w:pPr>
    </w:p>
    <w:p w:rsidR="00F97452" w:rsidRPr="00F97452" w:rsidRDefault="00F97452">
      <w:pPr>
        <w:spacing w:after="240" w:line="240" w:lineRule="auto"/>
        <w:rPr>
          <w:rFonts w:ascii="Arial" w:hAnsi="Arial" w:cs="Arial"/>
        </w:rPr>
        <w:pPrChange w:id="58" w:author="jam" w:date="2016-07-06T22:30:00Z">
          <w:pPr>
            <w:spacing w:line="360" w:lineRule="auto"/>
          </w:pPr>
        </w:pPrChange>
      </w:pPr>
      <w:r w:rsidRPr="00F97452">
        <w:rPr>
          <w:rFonts w:ascii="Arial" w:hAnsi="Arial" w:cs="Arial"/>
        </w:rPr>
        <w:t>At Panda Playgroup we keep two kinds of records on children attending our setting:</w:t>
      </w:r>
    </w:p>
    <w:p w:rsidR="00F97452" w:rsidRPr="002661C6" w:rsidDel="001006E4" w:rsidRDefault="00F97452">
      <w:pPr>
        <w:spacing w:after="240" w:line="240" w:lineRule="auto"/>
        <w:rPr>
          <w:del w:id="59" w:author="jam" w:date="2016-07-06T22:31:00Z"/>
          <w:rFonts w:ascii="Arial" w:hAnsi="Arial" w:cs="Arial"/>
          <w:b/>
          <w:sz w:val="24"/>
          <w:szCs w:val="24"/>
        </w:rPr>
        <w:pPrChange w:id="60" w:author="jam" w:date="2016-07-06T22:30:00Z">
          <w:pPr>
            <w:spacing w:line="360" w:lineRule="auto"/>
          </w:pPr>
        </w:pPrChange>
      </w:pPr>
    </w:p>
    <w:p w:rsidR="00F97452" w:rsidRPr="002661C6" w:rsidRDefault="00F97452">
      <w:pPr>
        <w:keepNext/>
        <w:spacing w:after="240" w:line="240" w:lineRule="auto"/>
        <w:rPr>
          <w:rFonts w:ascii="Arial" w:hAnsi="Arial" w:cs="Arial"/>
          <w:b/>
          <w:sz w:val="24"/>
          <w:szCs w:val="24"/>
        </w:rPr>
        <w:pPrChange w:id="61" w:author="jam" w:date="2016-07-06T22:30:00Z">
          <w:pPr>
            <w:spacing w:line="360" w:lineRule="auto"/>
          </w:pPr>
        </w:pPrChange>
      </w:pPr>
      <w:r w:rsidRPr="002661C6">
        <w:rPr>
          <w:rFonts w:ascii="Arial" w:hAnsi="Arial" w:cs="Arial"/>
          <w:b/>
          <w:i/>
          <w:sz w:val="24"/>
          <w:szCs w:val="24"/>
        </w:rPr>
        <w:t>Developmental records</w:t>
      </w:r>
    </w:p>
    <w:p w:rsidR="00F97452" w:rsidRPr="002661C6" w:rsidRDefault="00F97452" w:rsidP="002661C6">
      <w:pPr>
        <w:numPr>
          <w:ilvl w:val="0"/>
          <w:numId w:val="20"/>
        </w:numPr>
        <w:spacing w:after="120" w:line="240" w:lineRule="auto"/>
        <w:rPr>
          <w:rFonts w:ascii="Arial" w:hAnsi="Arial" w:cs="Arial"/>
          <w:sz w:val="24"/>
          <w:szCs w:val="24"/>
        </w:rPr>
        <w:pPrChange w:id="62" w:author="jam" w:date="2016-07-06T22:31:00Z">
          <w:pPr>
            <w:pStyle w:val="BodyText"/>
            <w:numPr>
              <w:numId w:val="2"/>
            </w:numPr>
            <w:tabs>
              <w:tab w:val="num" w:pos="360"/>
            </w:tabs>
            <w:spacing w:after="0" w:line="360" w:lineRule="auto"/>
            <w:ind w:left="360" w:hanging="360"/>
          </w:pPr>
        </w:pPrChange>
      </w:pPr>
      <w:r w:rsidRPr="002661C6">
        <w:rPr>
          <w:rFonts w:ascii="Arial" w:hAnsi="Arial" w:cs="Arial"/>
          <w:sz w:val="24"/>
          <w:szCs w:val="24"/>
        </w:rPr>
        <w:t>These include observations of children in the setting, photographs, video clips</w:t>
      </w:r>
      <w:ins w:id="63" w:author="jam" w:date="2016-07-06T22:09:00Z">
        <w:r w:rsidRPr="002661C6">
          <w:rPr>
            <w:rFonts w:ascii="Arial" w:hAnsi="Arial" w:cs="Arial"/>
            <w:sz w:val="24"/>
            <w:szCs w:val="24"/>
          </w:rPr>
          <w:t>,</w:t>
        </w:r>
      </w:ins>
      <w:r w:rsidRPr="002661C6">
        <w:rPr>
          <w:rFonts w:ascii="Arial" w:hAnsi="Arial" w:cs="Arial"/>
          <w:sz w:val="24"/>
          <w:szCs w:val="24"/>
        </w:rPr>
        <w:t xml:space="preserve"> </w:t>
      </w:r>
      <w:del w:id="64" w:author="jam" w:date="2016-07-06T22:09:00Z">
        <w:r w:rsidRPr="002661C6" w:rsidDel="0006407B">
          <w:rPr>
            <w:rFonts w:ascii="Arial" w:hAnsi="Arial" w:cs="Arial"/>
            <w:sz w:val="24"/>
            <w:szCs w:val="24"/>
          </w:rPr>
          <w:delText xml:space="preserve">and </w:delText>
        </w:r>
      </w:del>
      <w:r w:rsidRPr="002661C6">
        <w:rPr>
          <w:rFonts w:ascii="Arial" w:hAnsi="Arial" w:cs="Arial"/>
          <w:sz w:val="24"/>
          <w:szCs w:val="24"/>
        </w:rPr>
        <w:t xml:space="preserve">samples of their work and summary developmental </w:t>
      </w:r>
      <w:del w:id="65" w:author="jam" w:date="2016-07-06T22:10:00Z">
        <w:r w:rsidRPr="002661C6" w:rsidDel="0006407B">
          <w:rPr>
            <w:rFonts w:ascii="Arial" w:hAnsi="Arial" w:cs="Arial"/>
            <w:sz w:val="24"/>
            <w:szCs w:val="24"/>
          </w:rPr>
          <w:delText>reports</w:delText>
        </w:r>
      </w:del>
      <w:ins w:id="66" w:author="jam" w:date="2016-07-06T22:10:00Z">
        <w:r w:rsidRPr="002661C6">
          <w:rPr>
            <w:rFonts w:ascii="Arial" w:hAnsi="Arial" w:cs="Arial"/>
            <w:sz w:val="24"/>
            <w:szCs w:val="24"/>
          </w:rPr>
          <w:t>trackers</w:t>
        </w:r>
      </w:ins>
      <w:r w:rsidRPr="002661C6">
        <w:rPr>
          <w:rFonts w:ascii="Arial" w:hAnsi="Arial" w:cs="Arial"/>
          <w:sz w:val="24"/>
          <w:szCs w:val="24"/>
        </w:rPr>
        <w:t>.</w:t>
      </w:r>
    </w:p>
    <w:p w:rsidR="00F97452" w:rsidRPr="002661C6" w:rsidRDefault="00F97452" w:rsidP="002661C6">
      <w:pPr>
        <w:numPr>
          <w:ilvl w:val="0"/>
          <w:numId w:val="20"/>
        </w:numPr>
        <w:spacing w:after="120" w:line="240" w:lineRule="auto"/>
        <w:rPr>
          <w:ins w:id="67" w:author="jam" w:date="2016-07-06T22:11:00Z"/>
          <w:rFonts w:ascii="Arial" w:hAnsi="Arial" w:cs="Arial"/>
          <w:sz w:val="24"/>
          <w:szCs w:val="24"/>
        </w:rPr>
        <w:pPrChange w:id="68" w:author="jam" w:date="2016-07-06T22:31:00Z">
          <w:pPr>
            <w:pStyle w:val="BodyText"/>
            <w:numPr>
              <w:numId w:val="2"/>
            </w:numPr>
            <w:tabs>
              <w:tab w:val="num" w:pos="360"/>
            </w:tabs>
            <w:spacing w:after="0" w:line="360" w:lineRule="auto"/>
            <w:ind w:left="360" w:hanging="360"/>
          </w:pPr>
        </w:pPrChange>
      </w:pPr>
      <w:ins w:id="69" w:author="jam" w:date="2016-07-06T22:10:00Z">
        <w:r w:rsidRPr="002661C6" w:rsidDel="0006407B">
          <w:rPr>
            <w:rFonts w:ascii="Arial" w:hAnsi="Arial" w:cs="Arial"/>
            <w:sz w:val="24"/>
            <w:szCs w:val="24"/>
          </w:rPr>
          <w:t xml:space="preserve">These are kept in a locked filing cabinet or taken home by staff to complete. These must be kept securely by staff members. During the session they may </w:t>
        </w:r>
      </w:ins>
      <w:del w:id="70" w:author="jam" w:date="2016-07-06T22:10:00Z">
        <w:r w:rsidRPr="002661C6" w:rsidDel="0006407B">
          <w:rPr>
            <w:rFonts w:ascii="Arial" w:hAnsi="Arial" w:cs="Arial"/>
            <w:sz w:val="24"/>
            <w:szCs w:val="24"/>
          </w:rPr>
          <w:delText>be in playroom.</w:delText>
        </w:r>
      </w:del>
      <w:ins w:id="71" w:author="jam" w:date="2016-07-06T22:10:00Z">
        <w:r w:rsidRPr="002661C6">
          <w:rPr>
            <w:rFonts w:ascii="Arial" w:hAnsi="Arial" w:cs="Arial"/>
            <w:sz w:val="24"/>
            <w:szCs w:val="24"/>
          </w:rPr>
          <w:t>Information is kept on a staff table area in hall during sessions and locked in a filing cabin</w:t>
        </w:r>
      </w:ins>
      <w:ins w:id="72" w:author="jam" w:date="2016-07-06T22:11:00Z">
        <w:r w:rsidRPr="002661C6">
          <w:rPr>
            <w:rFonts w:ascii="Arial" w:hAnsi="Arial" w:cs="Arial"/>
            <w:sz w:val="24"/>
            <w:szCs w:val="24"/>
          </w:rPr>
          <w:t xml:space="preserve">et afterwards.  </w:t>
        </w:r>
      </w:ins>
    </w:p>
    <w:p w:rsidR="00F97452" w:rsidRPr="002661C6" w:rsidRDefault="00F97452" w:rsidP="002661C6">
      <w:pPr>
        <w:numPr>
          <w:ilvl w:val="0"/>
          <w:numId w:val="20"/>
        </w:numPr>
        <w:spacing w:after="240" w:line="240" w:lineRule="auto"/>
        <w:rPr>
          <w:rFonts w:ascii="Arial" w:hAnsi="Arial" w:cs="Arial"/>
          <w:sz w:val="24"/>
          <w:szCs w:val="24"/>
        </w:rPr>
        <w:pPrChange w:id="73" w:author="jam" w:date="2016-07-06T22:30:00Z">
          <w:pPr>
            <w:pStyle w:val="BodyText"/>
            <w:numPr>
              <w:numId w:val="2"/>
            </w:numPr>
            <w:tabs>
              <w:tab w:val="num" w:pos="360"/>
            </w:tabs>
            <w:spacing w:after="0" w:line="360" w:lineRule="auto"/>
            <w:ind w:left="360" w:hanging="360"/>
          </w:pPr>
        </w:pPrChange>
      </w:pPr>
      <w:r w:rsidRPr="002661C6">
        <w:rPr>
          <w:rFonts w:ascii="Arial" w:hAnsi="Arial" w:cs="Arial"/>
          <w:sz w:val="24"/>
          <w:szCs w:val="24"/>
        </w:rPr>
        <w:t xml:space="preserve">Children’s learning journeys can be taken home by staff to complete and are kept secure until returned to Playgroup. </w:t>
      </w:r>
    </w:p>
    <w:p w:rsidR="00F97452" w:rsidRDefault="00F97452" w:rsidP="002661C6">
      <w:pPr>
        <w:spacing w:after="240" w:line="240" w:lineRule="auto"/>
        <w:rPr>
          <w:rFonts w:ascii="Arial" w:hAnsi="Arial" w:cs="Arial"/>
        </w:rPr>
      </w:pPr>
    </w:p>
    <w:p w:rsidR="002661C6" w:rsidRPr="002661C6" w:rsidDel="001006E4" w:rsidRDefault="002661C6">
      <w:pPr>
        <w:spacing w:after="240" w:line="240" w:lineRule="auto"/>
        <w:rPr>
          <w:del w:id="74" w:author="jam" w:date="2016-07-06T22:31:00Z"/>
          <w:rFonts w:ascii="Arial" w:hAnsi="Arial" w:cs="Arial"/>
          <w:b/>
          <w:sz w:val="24"/>
          <w:szCs w:val="24"/>
        </w:rPr>
        <w:pPrChange w:id="75" w:author="jam" w:date="2016-07-06T22:30:00Z">
          <w:pPr>
            <w:pStyle w:val="BodyText"/>
            <w:spacing w:after="0" w:line="360" w:lineRule="auto"/>
          </w:pPr>
        </w:pPrChange>
      </w:pPr>
    </w:p>
    <w:p w:rsidR="00F97452" w:rsidRPr="002661C6" w:rsidRDefault="00F97452">
      <w:pPr>
        <w:spacing w:after="240" w:line="240" w:lineRule="auto"/>
        <w:rPr>
          <w:rFonts w:ascii="Arial" w:hAnsi="Arial" w:cs="Arial"/>
          <w:b/>
          <w:i/>
          <w:sz w:val="24"/>
          <w:szCs w:val="24"/>
        </w:rPr>
        <w:pPrChange w:id="76" w:author="jam" w:date="2016-07-06T22:30:00Z">
          <w:pPr>
            <w:pStyle w:val="BodyText"/>
            <w:spacing w:after="0" w:line="360" w:lineRule="auto"/>
          </w:pPr>
        </w:pPrChange>
      </w:pPr>
      <w:r w:rsidRPr="002661C6">
        <w:rPr>
          <w:rFonts w:ascii="Arial" w:hAnsi="Arial" w:cs="Arial"/>
          <w:b/>
          <w:i/>
          <w:sz w:val="24"/>
          <w:szCs w:val="24"/>
        </w:rPr>
        <w:t>Personal records</w:t>
      </w:r>
    </w:p>
    <w:p w:rsidR="00F97452" w:rsidRPr="002661C6" w:rsidRDefault="00F97452" w:rsidP="002661C6">
      <w:pPr>
        <w:numPr>
          <w:ilvl w:val="0"/>
          <w:numId w:val="21"/>
        </w:numPr>
        <w:spacing w:after="120" w:line="240" w:lineRule="auto"/>
        <w:rPr>
          <w:rFonts w:ascii="Arial" w:hAnsi="Arial" w:cs="Arial"/>
          <w:sz w:val="24"/>
          <w:szCs w:val="24"/>
        </w:rPr>
        <w:pPrChange w:id="77" w:author="jam" w:date="2016-07-06T22:31:00Z">
          <w:pPr>
            <w:numPr>
              <w:numId w:val="3"/>
            </w:numPr>
            <w:tabs>
              <w:tab w:val="num" w:pos="360"/>
            </w:tabs>
            <w:spacing w:line="360" w:lineRule="auto"/>
            <w:ind w:left="360" w:hanging="360"/>
          </w:pPr>
        </w:pPrChange>
      </w:pPr>
      <w:r w:rsidRPr="002661C6">
        <w:rPr>
          <w:rFonts w:ascii="Arial" w:hAnsi="Arial" w:cs="Arial"/>
          <w:sz w:val="24"/>
          <w:szCs w:val="24"/>
        </w:rPr>
        <w:t xml:space="preserve">These include registration and admission forms, signed consent forms, and correspondence concerning the child or family, reports or minutes from meetings concerning the child from other agencies, an ongoing record of relevant contact with parents, and observations by staff on any confidential matter involving the child, such as developmental concerns or child protection matters. </w:t>
      </w:r>
    </w:p>
    <w:p w:rsidR="00F97452" w:rsidRPr="002661C6" w:rsidRDefault="00F97452" w:rsidP="002661C6">
      <w:pPr>
        <w:numPr>
          <w:ilvl w:val="0"/>
          <w:numId w:val="21"/>
        </w:numPr>
        <w:spacing w:after="120" w:line="240" w:lineRule="auto"/>
        <w:rPr>
          <w:rFonts w:ascii="Arial" w:hAnsi="Arial" w:cs="Arial"/>
          <w:sz w:val="24"/>
          <w:szCs w:val="24"/>
        </w:rPr>
        <w:pPrChange w:id="78" w:author="jam" w:date="2016-07-06T22:31:00Z">
          <w:pPr>
            <w:numPr>
              <w:numId w:val="3"/>
            </w:numPr>
            <w:tabs>
              <w:tab w:val="num" w:pos="360"/>
            </w:tabs>
            <w:spacing w:line="360" w:lineRule="auto"/>
            <w:ind w:left="360" w:hanging="360"/>
          </w:pPr>
        </w:pPrChange>
      </w:pPr>
      <w:r w:rsidRPr="002661C6">
        <w:rPr>
          <w:rFonts w:ascii="Arial" w:hAnsi="Arial" w:cs="Arial"/>
          <w:sz w:val="24"/>
          <w:szCs w:val="24"/>
        </w:rPr>
        <w:t xml:space="preserve">These confidential records are stored in a file in a locked filing cabinet </w:t>
      </w:r>
      <w:del w:id="79" w:author="jam" w:date="2016-07-06T22:12:00Z">
        <w:r w:rsidRPr="002661C6" w:rsidDel="0006407B">
          <w:rPr>
            <w:rFonts w:ascii="Arial" w:hAnsi="Arial" w:cs="Arial"/>
            <w:sz w:val="24"/>
            <w:szCs w:val="24"/>
          </w:rPr>
          <w:delText xml:space="preserve">in the toilet area </w:delText>
        </w:r>
      </w:del>
      <w:r w:rsidRPr="002661C6">
        <w:rPr>
          <w:rFonts w:ascii="Arial" w:hAnsi="Arial" w:cs="Arial"/>
          <w:sz w:val="24"/>
          <w:szCs w:val="24"/>
        </w:rPr>
        <w:t>and are kept secure by the Playgroup Leader</w:t>
      </w:r>
      <w:ins w:id="80" w:author="jam" w:date="2016-07-06T22:12:00Z">
        <w:r w:rsidRPr="002661C6">
          <w:rPr>
            <w:rFonts w:ascii="Arial" w:hAnsi="Arial" w:cs="Arial"/>
            <w:sz w:val="24"/>
            <w:szCs w:val="24"/>
          </w:rPr>
          <w:t xml:space="preserve"> when in use</w:t>
        </w:r>
      </w:ins>
      <w:r w:rsidRPr="002661C6">
        <w:rPr>
          <w:rFonts w:ascii="Arial" w:hAnsi="Arial" w:cs="Arial"/>
          <w:sz w:val="24"/>
          <w:szCs w:val="24"/>
        </w:rPr>
        <w:t>.</w:t>
      </w:r>
    </w:p>
    <w:p w:rsidR="00F97452" w:rsidRPr="002661C6" w:rsidRDefault="00F97452" w:rsidP="002661C6">
      <w:pPr>
        <w:numPr>
          <w:ilvl w:val="0"/>
          <w:numId w:val="21"/>
        </w:numPr>
        <w:spacing w:after="120" w:line="240" w:lineRule="auto"/>
        <w:rPr>
          <w:rFonts w:ascii="Arial" w:hAnsi="Arial" w:cs="Arial"/>
          <w:sz w:val="24"/>
          <w:szCs w:val="24"/>
        </w:rPr>
        <w:pPrChange w:id="81" w:author="jam" w:date="2016-07-06T22:31:00Z">
          <w:pPr>
            <w:numPr>
              <w:numId w:val="3"/>
            </w:numPr>
            <w:tabs>
              <w:tab w:val="num" w:pos="360"/>
            </w:tabs>
            <w:spacing w:line="360" w:lineRule="auto"/>
            <w:ind w:left="360" w:hanging="360"/>
          </w:pPr>
        </w:pPrChange>
      </w:pPr>
      <w:r w:rsidRPr="002661C6">
        <w:rPr>
          <w:rFonts w:ascii="Arial" w:hAnsi="Arial" w:cs="Arial"/>
          <w:sz w:val="24"/>
          <w:szCs w:val="24"/>
        </w:rPr>
        <w:t>Parents have access, in accordance with our Client Access to Records policy, to the files and records of their own children but do not have access to information about any other child.</w:t>
      </w:r>
    </w:p>
    <w:p w:rsidR="00F97452" w:rsidRPr="002661C6" w:rsidRDefault="00F97452" w:rsidP="002661C6">
      <w:pPr>
        <w:numPr>
          <w:ilvl w:val="0"/>
          <w:numId w:val="21"/>
        </w:numPr>
        <w:spacing w:after="120" w:line="240" w:lineRule="auto"/>
        <w:rPr>
          <w:rFonts w:ascii="Arial" w:hAnsi="Arial" w:cs="Arial"/>
          <w:sz w:val="24"/>
          <w:szCs w:val="24"/>
        </w:rPr>
        <w:pPrChange w:id="82" w:author="jam" w:date="2016-07-06T22:31:00Z">
          <w:pPr>
            <w:numPr>
              <w:numId w:val="3"/>
            </w:numPr>
            <w:tabs>
              <w:tab w:val="num" w:pos="360"/>
            </w:tabs>
            <w:spacing w:line="360" w:lineRule="auto"/>
            <w:ind w:left="360" w:hanging="360"/>
          </w:pPr>
        </w:pPrChange>
      </w:pPr>
      <w:r w:rsidRPr="002661C6">
        <w:rPr>
          <w:rFonts w:ascii="Arial" w:hAnsi="Arial" w:cs="Arial"/>
          <w:sz w:val="24"/>
          <w:szCs w:val="24"/>
        </w:rPr>
        <w:t>Staff will only discuss personal information given by parents with other members of staff where it affects planning for the child's needs.  Staff induction includes an awareness of the importance of confidentiality in the role of the key person.</w:t>
      </w:r>
    </w:p>
    <w:p w:rsidR="00F97452" w:rsidRPr="002661C6" w:rsidRDefault="00F97452" w:rsidP="002661C6">
      <w:pPr>
        <w:numPr>
          <w:ilvl w:val="0"/>
          <w:numId w:val="21"/>
        </w:numPr>
        <w:spacing w:after="240" w:line="240" w:lineRule="auto"/>
        <w:rPr>
          <w:rFonts w:ascii="Arial" w:hAnsi="Arial" w:cs="Arial"/>
          <w:sz w:val="24"/>
          <w:szCs w:val="24"/>
        </w:rPr>
        <w:pPrChange w:id="83" w:author="jam" w:date="2016-07-06T22:30:00Z">
          <w:pPr>
            <w:numPr>
              <w:numId w:val="3"/>
            </w:numPr>
            <w:tabs>
              <w:tab w:val="num" w:pos="360"/>
            </w:tabs>
            <w:spacing w:line="360" w:lineRule="auto"/>
            <w:ind w:left="360" w:hanging="360"/>
          </w:pPr>
        </w:pPrChange>
      </w:pPr>
      <w:r w:rsidRPr="002661C6">
        <w:rPr>
          <w:rFonts w:ascii="Arial" w:hAnsi="Arial" w:cs="Arial"/>
          <w:sz w:val="24"/>
          <w:szCs w:val="24"/>
        </w:rPr>
        <w:t>We retain children’s records for three years after they have left the setting.  These are kept in a locked filing cabinet.</w:t>
      </w:r>
    </w:p>
    <w:p w:rsidR="00F97452" w:rsidRPr="002661C6" w:rsidDel="001006E4" w:rsidRDefault="00F97452">
      <w:pPr>
        <w:spacing w:after="240" w:line="240" w:lineRule="auto"/>
        <w:rPr>
          <w:del w:id="84" w:author="jam" w:date="2016-07-06T22:32:00Z"/>
          <w:rFonts w:ascii="Arial" w:hAnsi="Arial" w:cs="Arial"/>
          <w:b/>
          <w:sz w:val="24"/>
          <w:szCs w:val="24"/>
        </w:rPr>
        <w:pPrChange w:id="85" w:author="jam" w:date="2016-07-06T22:30:00Z">
          <w:pPr>
            <w:spacing w:line="360" w:lineRule="auto"/>
          </w:pPr>
        </w:pPrChange>
      </w:pPr>
    </w:p>
    <w:p w:rsidR="00F97452" w:rsidRPr="002661C6" w:rsidRDefault="00F97452">
      <w:pPr>
        <w:keepNext/>
        <w:spacing w:after="240" w:line="240" w:lineRule="auto"/>
        <w:outlineLvl w:val="1"/>
        <w:rPr>
          <w:b/>
          <w:sz w:val="24"/>
          <w:szCs w:val="24"/>
        </w:rPr>
        <w:pPrChange w:id="86" w:author="jam" w:date="2016-07-06T22:30:00Z">
          <w:pPr>
            <w:pStyle w:val="Heading2"/>
            <w:spacing w:line="360" w:lineRule="auto"/>
          </w:pPr>
        </w:pPrChange>
      </w:pPr>
      <w:r w:rsidRPr="002661C6">
        <w:rPr>
          <w:rFonts w:ascii="Arial" w:hAnsi="Arial" w:cs="Arial"/>
          <w:b/>
          <w:bCs/>
          <w:i/>
          <w:sz w:val="24"/>
          <w:szCs w:val="24"/>
          <w:lang w:eastAsia="en-US"/>
        </w:rPr>
        <w:t>Other records</w:t>
      </w:r>
    </w:p>
    <w:p w:rsidR="00F97452" w:rsidRPr="002661C6" w:rsidRDefault="00F97452" w:rsidP="002661C6">
      <w:pPr>
        <w:numPr>
          <w:ilvl w:val="0"/>
          <w:numId w:val="17"/>
        </w:numPr>
        <w:spacing w:after="120" w:line="240" w:lineRule="auto"/>
        <w:rPr>
          <w:rFonts w:ascii="Arial" w:hAnsi="Arial" w:cs="Arial"/>
          <w:sz w:val="24"/>
          <w:szCs w:val="24"/>
        </w:rPr>
        <w:pPrChange w:id="87" w:author="jam" w:date="2016-07-06T22:32:00Z">
          <w:pPr>
            <w:numPr>
              <w:numId w:val="4"/>
            </w:numPr>
            <w:tabs>
              <w:tab w:val="num" w:pos="720"/>
            </w:tabs>
            <w:spacing w:line="360" w:lineRule="auto"/>
            <w:ind w:left="720" w:hanging="360"/>
          </w:pPr>
        </w:pPrChange>
      </w:pPr>
      <w:r w:rsidRPr="002661C6">
        <w:rPr>
          <w:rFonts w:ascii="Arial" w:hAnsi="Arial" w:cs="Arial"/>
          <w:sz w:val="24"/>
          <w:szCs w:val="24"/>
        </w:rPr>
        <w:t>Issues to do with the employment of staff, whether paid or unpaid, remain confidential to the people directly involved with making personnel decisions.</w:t>
      </w:r>
    </w:p>
    <w:p w:rsidR="00F97452" w:rsidRPr="002661C6" w:rsidRDefault="00F97452" w:rsidP="002661C6">
      <w:pPr>
        <w:numPr>
          <w:ilvl w:val="0"/>
          <w:numId w:val="17"/>
        </w:numPr>
        <w:spacing w:after="240" w:line="240" w:lineRule="auto"/>
        <w:rPr>
          <w:rFonts w:ascii="Arial" w:hAnsi="Arial" w:cs="Arial"/>
          <w:sz w:val="24"/>
          <w:szCs w:val="24"/>
        </w:rPr>
        <w:pPrChange w:id="88" w:author="jam" w:date="2016-07-06T22:30:00Z">
          <w:pPr>
            <w:numPr>
              <w:numId w:val="4"/>
            </w:numPr>
            <w:tabs>
              <w:tab w:val="num" w:pos="720"/>
            </w:tabs>
            <w:spacing w:line="360" w:lineRule="auto"/>
            <w:ind w:left="720" w:hanging="360"/>
          </w:pPr>
        </w:pPrChange>
      </w:pPr>
      <w:r w:rsidRPr="002661C6">
        <w:rPr>
          <w:rFonts w:ascii="Arial" w:hAnsi="Arial" w:cs="Arial"/>
          <w:sz w:val="24"/>
          <w:szCs w:val="24"/>
        </w:rPr>
        <w:t>Students, when they are observing in the setting, are advised of our confidentiality policy and are required to respect it.</w:t>
      </w:r>
    </w:p>
    <w:p w:rsidR="00F97452" w:rsidRPr="00F97452" w:rsidDel="001006E4" w:rsidRDefault="00F97452">
      <w:pPr>
        <w:spacing w:after="240" w:line="240" w:lineRule="auto"/>
        <w:ind w:left="360"/>
        <w:contextualSpacing/>
        <w:rPr>
          <w:del w:id="89" w:author="jam" w:date="2016-07-06T22:32:00Z"/>
          <w:rFonts w:ascii="Arial" w:hAnsi="Arial"/>
        </w:rPr>
        <w:pPrChange w:id="90" w:author="jam" w:date="2016-07-06T22:30:00Z">
          <w:pPr>
            <w:pStyle w:val="ListParagraph"/>
            <w:spacing w:line="360" w:lineRule="auto"/>
            <w:ind w:left="360"/>
          </w:pPr>
        </w:pPrChange>
      </w:pPr>
    </w:p>
    <w:p w:rsidR="00F97452" w:rsidRPr="00F97452" w:rsidRDefault="00F97452">
      <w:pPr>
        <w:spacing w:after="240" w:line="240" w:lineRule="auto"/>
        <w:rPr>
          <w:ins w:id="91" w:author="jam" w:date="2016-07-06T22:15:00Z"/>
          <w:rFonts w:ascii="Arial" w:hAnsi="Arial" w:cs="Arial"/>
          <w:b/>
          <w:sz w:val="28"/>
          <w:szCs w:val="28"/>
        </w:rPr>
        <w:pPrChange w:id="92" w:author="jam" w:date="2016-07-06T22:30:00Z">
          <w:pPr>
            <w:spacing w:line="360" w:lineRule="auto"/>
          </w:pPr>
        </w:pPrChange>
      </w:pPr>
      <w:ins w:id="93" w:author="jam" w:date="2016-07-06T22:15:00Z">
        <w:r w:rsidRPr="00F97452">
          <w:rPr>
            <w:rFonts w:ascii="Arial" w:hAnsi="Arial" w:cs="Arial"/>
            <w:b/>
            <w:sz w:val="28"/>
            <w:szCs w:val="28"/>
          </w:rPr>
          <w:t>Provider records</w:t>
        </w:r>
      </w:ins>
    </w:p>
    <w:p w:rsidR="00F97452" w:rsidRPr="002661C6" w:rsidRDefault="00F97452">
      <w:pPr>
        <w:spacing w:after="240" w:line="240" w:lineRule="auto"/>
        <w:rPr>
          <w:ins w:id="94" w:author="jam" w:date="2016-07-06T22:15:00Z"/>
          <w:rFonts w:ascii="Arial" w:hAnsi="Arial" w:cs="Arial"/>
          <w:b/>
          <w:sz w:val="28"/>
          <w:szCs w:val="28"/>
        </w:rPr>
        <w:pPrChange w:id="95" w:author="jam" w:date="2016-07-06T22:30:00Z">
          <w:pPr>
            <w:spacing w:line="360" w:lineRule="auto"/>
          </w:pPr>
        </w:pPrChange>
      </w:pPr>
      <w:ins w:id="96" w:author="jam" w:date="2016-07-06T22:15:00Z">
        <w:r w:rsidRPr="002661C6">
          <w:rPr>
            <w:rFonts w:ascii="Arial" w:hAnsi="Arial" w:cs="Arial"/>
            <w:b/>
            <w:sz w:val="28"/>
            <w:szCs w:val="28"/>
          </w:rPr>
          <w:t>Procedures</w:t>
        </w:r>
      </w:ins>
    </w:p>
    <w:p w:rsidR="00F97452" w:rsidRPr="002661C6" w:rsidRDefault="00F97452" w:rsidP="002661C6">
      <w:pPr>
        <w:numPr>
          <w:ilvl w:val="0"/>
          <w:numId w:val="16"/>
        </w:numPr>
        <w:spacing w:after="120" w:line="240" w:lineRule="auto"/>
        <w:rPr>
          <w:ins w:id="97" w:author="jam" w:date="2016-07-06T22:15:00Z"/>
          <w:rFonts w:ascii="Arial" w:hAnsi="Arial" w:cs="Arial"/>
          <w:sz w:val="24"/>
          <w:szCs w:val="24"/>
        </w:rPr>
        <w:pPrChange w:id="98" w:author="jam" w:date="2016-07-06T22:32:00Z">
          <w:pPr>
            <w:pStyle w:val="ListParagraph"/>
            <w:numPr>
              <w:numId w:val="6"/>
            </w:numPr>
            <w:spacing w:line="360" w:lineRule="auto"/>
            <w:ind w:hanging="360"/>
          </w:pPr>
        </w:pPrChange>
      </w:pPr>
      <w:ins w:id="99" w:author="jam" w:date="2016-07-06T22:15:00Z">
        <w:r w:rsidRPr="002661C6">
          <w:rPr>
            <w:rFonts w:ascii="Arial" w:hAnsi="Arial" w:cs="Arial"/>
            <w:sz w:val="24"/>
            <w:szCs w:val="24"/>
          </w:rPr>
          <w:t>All records are the responsibility of the officers of the management committee who ensure they are kept securely.</w:t>
        </w:r>
      </w:ins>
    </w:p>
    <w:p w:rsidR="00F97452" w:rsidRPr="002661C6" w:rsidRDefault="00F97452" w:rsidP="002661C6">
      <w:pPr>
        <w:numPr>
          <w:ilvl w:val="0"/>
          <w:numId w:val="16"/>
        </w:numPr>
        <w:spacing w:after="120" w:line="240" w:lineRule="auto"/>
        <w:rPr>
          <w:ins w:id="100" w:author="jam" w:date="2016-07-06T22:15:00Z"/>
          <w:rFonts w:ascii="Arial" w:hAnsi="Arial" w:cs="Arial"/>
          <w:sz w:val="24"/>
          <w:szCs w:val="24"/>
        </w:rPr>
        <w:pPrChange w:id="101" w:author="jam" w:date="2016-07-06T22:32:00Z">
          <w:pPr>
            <w:pStyle w:val="ListParagraph"/>
            <w:numPr>
              <w:numId w:val="6"/>
            </w:numPr>
            <w:spacing w:line="360" w:lineRule="auto"/>
            <w:ind w:hanging="360"/>
          </w:pPr>
        </w:pPrChange>
      </w:pPr>
      <w:ins w:id="102" w:author="jam" w:date="2016-07-06T22:15:00Z">
        <w:r w:rsidRPr="002661C6">
          <w:rPr>
            <w:rFonts w:ascii="Arial" w:hAnsi="Arial" w:cs="Arial"/>
            <w:sz w:val="24"/>
            <w:szCs w:val="24"/>
          </w:rPr>
          <w:t>All records are kept in an orderly way in files and filing is kept up-to-date.</w:t>
        </w:r>
      </w:ins>
    </w:p>
    <w:p w:rsidR="00F97452" w:rsidRPr="002661C6" w:rsidRDefault="00F97452" w:rsidP="002661C6">
      <w:pPr>
        <w:numPr>
          <w:ilvl w:val="0"/>
          <w:numId w:val="16"/>
        </w:numPr>
        <w:spacing w:after="120" w:line="240" w:lineRule="auto"/>
        <w:rPr>
          <w:ins w:id="103" w:author="jam" w:date="2016-07-06T22:15:00Z"/>
          <w:rFonts w:ascii="Arial" w:hAnsi="Arial" w:cs="Arial"/>
          <w:sz w:val="24"/>
          <w:szCs w:val="24"/>
        </w:rPr>
        <w:pPrChange w:id="104" w:author="jam" w:date="2016-07-06T22:32:00Z">
          <w:pPr>
            <w:pStyle w:val="ListParagraph"/>
            <w:numPr>
              <w:numId w:val="6"/>
            </w:numPr>
            <w:spacing w:line="360" w:lineRule="auto"/>
            <w:ind w:hanging="360"/>
          </w:pPr>
        </w:pPrChange>
      </w:pPr>
      <w:ins w:id="105" w:author="jam" w:date="2016-07-06T22:15:00Z">
        <w:r w:rsidRPr="002661C6">
          <w:rPr>
            <w:rFonts w:ascii="Arial" w:hAnsi="Arial" w:cs="Arial"/>
            <w:sz w:val="24"/>
            <w:szCs w:val="24"/>
          </w:rPr>
          <w:t>Financial records are kept up-to-date for audit purposes.</w:t>
        </w:r>
      </w:ins>
    </w:p>
    <w:p w:rsidR="00F97452" w:rsidRPr="002661C6" w:rsidRDefault="00F97452" w:rsidP="002661C6">
      <w:pPr>
        <w:numPr>
          <w:ilvl w:val="0"/>
          <w:numId w:val="16"/>
        </w:numPr>
        <w:spacing w:after="120" w:line="240" w:lineRule="auto"/>
        <w:rPr>
          <w:ins w:id="106" w:author="jam" w:date="2016-07-06T22:15:00Z"/>
          <w:rFonts w:ascii="Arial" w:hAnsi="Arial" w:cs="Arial"/>
          <w:sz w:val="24"/>
          <w:szCs w:val="24"/>
        </w:rPr>
        <w:pPrChange w:id="107" w:author="jam" w:date="2016-07-06T22:32:00Z">
          <w:pPr>
            <w:pStyle w:val="ListParagraph"/>
            <w:numPr>
              <w:numId w:val="6"/>
            </w:numPr>
            <w:spacing w:line="360" w:lineRule="auto"/>
            <w:ind w:hanging="360"/>
          </w:pPr>
        </w:pPrChange>
      </w:pPr>
      <w:ins w:id="108" w:author="jam" w:date="2016-07-06T22:15:00Z">
        <w:r w:rsidRPr="002661C6">
          <w:rPr>
            <w:rFonts w:ascii="Arial" w:hAnsi="Arial" w:cs="Arial"/>
            <w:sz w:val="24"/>
            <w:szCs w:val="24"/>
          </w:rPr>
          <w:t>Health and safety records are maintained; these include risk assessments, details of checks or inspections and guidance etc.</w:t>
        </w:r>
      </w:ins>
    </w:p>
    <w:p w:rsidR="00F97452" w:rsidRPr="002661C6" w:rsidRDefault="00F97452" w:rsidP="002661C6">
      <w:pPr>
        <w:numPr>
          <w:ilvl w:val="0"/>
          <w:numId w:val="16"/>
        </w:numPr>
        <w:spacing w:after="120" w:line="240" w:lineRule="auto"/>
        <w:rPr>
          <w:ins w:id="109" w:author="jam" w:date="2016-07-06T22:15:00Z"/>
          <w:rFonts w:ascii="Arial" w:hAnsi="Arial" w:cs="Arial"/>
          <w:sz w:val="24"/>
          <w:szCs w:val="24"/>
        </w:rPr>
        <w:pPrChange w:id="110" w:author="jam" w:date="2016-07-06T22:32:00Z">
          <w:pPr>
            <w:pStyle w:val="ListParagraph"/>
            <w:numPr>
              <w:numId w:val="6"/>
            </w:numPr>
            <w:spacing w:line="360" w:lineRule="auto"/>
            <w:ind w:hanging="360"/>
          </w:pPr>
        </w:pPrChange>
      </w:pPr>
      <w:ins w:id="111" w:author="jam" w:date="2016-07-06T22:15:00Z">
        <w:r w:rsidRPr="002661C6">
          <w:rPr>
            <w:rFonts w:ascii="Arial" w:hAnsi="Arial" w:cs="Arial"/>
            <w:sz w:val="24"/>
            <w:szCs w:val="24"/>
          </w:rPr>
          <w:t>Our Ofsted registration and public liability insurance certificates are displayed.</w:t>
        </w:r>
      </w:ins>
    </w:p>
    <w:p w:rsidR="00F97452" w:rsidRPr="002661C6" w:rsidRDefault="00F97452" w:rsidP="002661C6">
      <w:pPr>
        <w:numPr>
          <w:ilvl w:val="0"/>
          <w:numId w:val="16"/>
        </w:numPr>
        <w:spacing w:after="120" w:line="240" w:lineRule="auto"/>
        <w:rPr>
          <w:ins w:id="112" w:author="jam" w:date="2016-07-06T22:15:00Z"/>
          <w:rFonts w:ascii="Arial" w:hAnsi="Arial" w:cs="Arial"/>
          <w:sz w:val="24"/>
          <w:szCs w:val="24"/>
        </w:rPr>
        <w:pPrChange w:id="113" w:author="jam" w:date="2016-07-06T22:32:00Z">
          <w:pPr>
            <w:pStyle w:val="ListParagraph"/>
            <w:numPr>
              <w:numId w:val="6"/>
            </w:numPr>
            <w:spacing w:line="360" w:lineRule="auto"/>
            <w:ind w:hanging="360"/>
          </w:pPr>
        </w:pPrChange>
      </w:pPr>
      <w:ins w:id="114" w:author="jam" w:date="2016-07-06T22:15:00Z">
        <w:r w:rsidRPr="002661C6">
          <w:rPr>
            <w:rFonts w:ascii="Arial" w:hAnsi="Arial" w:cs="Arial"/>
            <w:sz w:val="24"/>
            <w:szCs w:val="24"/>
          </w:rPr>
          <w:t>All our employment and staff records are kept securely and confidentially.</w:t>
        </w:r>
      </w:ins>
    </w:p>
    <w:p w:rsidR="00F97452" w:rsidRPr="00F97452" w:rsidRDefault="00F97452" w:rsidP="00F97452">
      <w:pPr>
        <w:spacing w:after="0" w:line="360" w:lineRule="auto"/>
        <w:rPr>
          <w:ins w:id="115" w:author="jam" w:date="2016-07-06T22:15:00Z"/>
          <w:rFonts w:ascii="Arial" w:hAnsi="Arial" w:cs="Arial"/>
        </w:rPr>
      </w:pPr>
    </w:p>
    <w:p w:rsidR="002661C6" w:rsidRPr="002661C6" w:rsidRDefault="002661C6" w:rsidP="002661C6">
      <w:pPr>
        <w:spacing w:line="360" w:lineRule="auto"/>
        <w:rPr>
          <w:b/>
          <w:sz w:val="24"/>
          <w:szCs w:val="24"/>
        </w:rPr>
      </w:pPr>
      <w:r w:rsidRPr="002661C6">
        <w:rPr>
          <w:rFonts w:ascii="Arial" w:hAnsi="Arial" w:cs="Arial"/>
          <w:b/>
          <w:sz w:val="24"/>
          <w:szCs w:val="24"/>
        </w:rPr>
        <w:t>This policy was reviewed and updated June 2017</w:t>
      </w:r>
      <w:bookmarkStart w:id="116" w:name="_GoBack"/>
      <w:bookmarkEnd w:id="116"/>
    </w:p>
    <w:p w:rsidR="00F97452" w:rsidRPr="00767AF6" w:rsidRDefault="00F97452" w:rsidP="00767AF6"/>
    <w:sectPr w:rsidR="00F97452" w:rsidRPr="00767AF6" w:rsidSect="00EE680D">
      <w:headerReference w:type="even" r:id="rId9"/>
      <w:headerReference w:type="default" r:id="rId10"/>
      <w:footerReference w:type="even" r:id="rId11"/>
      <w:footerReference w:type="default" r:id="rId12"/>
      <w:headerReference w:type="first" r:id="rId13"/>
      <w:footerReference w:type="first" r:id="rId14"/>
      <w:pgSz w:w="11907" w:h="16840" w:code="9"/>
      <w:pgMar w:top="1440" w:right="850" w:bottom="851" w:left="993" w:header="709" w:footer="0"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FEB" w:rsidRDefault="00424FEB" w:rsidP="00667C15">
      <w:pPr>
        <w:spacing w:after="0" w:line="240" w:lineRule="auto"/>
      </w:pPr>
      <w:r>
        <w:separator/>
      </w:r>
    </w:p>
  </w:endnote>
  <w:endnote w:type="continuationSeparator" w:id="0">
    <w:p w:rsidR="00424FEB" w:rsidRDefault="00424FEB" w:rsidP="0066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0FF" w:rsidRDefault="00A460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6E" w:rsidRPr="0026546E" w:rsidRDefault="0026546E" w:rsidP="0026546E">
    <w:pPr>
      <w:keepNext/>
      <w:keepLines/>
      <w:spacing w:before="120" w:after="0" w:line="360" w:lineRule="auto"/>
      <w:jc w:val="center"/>
      <w:outlineLvl w:val="0"/>
      <w:rPr>
        <w:rFonts w:ascii="Arial" w:hAnsi="Arial" w:cs="Arial"/>
        <w:bCs/>
        <w:sz w:val="20"/>
        <w:szCs w:val="20"/>
      </w:rPr>
    </w:pPr>
    <w:r>
      <w:rPr>
        <w:rFonts w:ascii="Arial" w:hAnsi="Arial" w:cs="Arial"/>
        <w:bCs/>
        <w:sz w:val="20"/>
        <w:szCs w:val="20"/>
      </w:rPr>
      <w:t xml:space="preserve">Panda Playgroup Policy – </w:t>
    </w:r>
    <w:r w:rsidR="00907D27">
      <w:rPr>
        <w:rFonts w:ascii="Arial" w:hAnsi="Arial" w:cs="Arial"/>
        <w:bCs/>
        <w:sz w:val="20"/>
        <w:szCs w:val="20"/>
      </w:rPr>
      <w:t>Administration and Record Keeping</w:t>
    </w:r>
  </w:p>
  <w:p w:rsidR="00C84DBF" w:rsidRDefault="00C84D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6E" w:rsidRPr="0026546E" w:rsidRDefault="0026546E" w:rsidP="0026546E">
    <w:pPr>
      <w:keepNext/>
      <w:keepLines/>
      <w:spacing w:before="120" w:after="0" w:line="360" w:lineRule="auto"/>
      <w:jc w:val="center"/>
      <w:outlineLvl w:val="0"/>
      <w:rPr>
        <w:rFonts w:ascii="Arial" w:hAnsi="Arial" w:cs="Arial"/>
        <w:bCs/>
        <w:sz w:val="20"/>
        <w:szCs w:val="20"/>
      </w:rPr>
    </w:pPr>
    <w:r>
      <w:rPr>
        <w:rFonts w:ascii="Arial" w:hAnsi="Arial" w:cs="Arial"/>
        <w:bCs/>
        <w:sz w:val="20"/>
        <w:szCs w:val="20"/>
      </w:rPr>
      <w:t>Panda Playgroup Policy</w:t>
    </w:r>
    <w:r w:rsidR="00A460FF">
      <w:rPr>
        <w:rFonts w:ascii="Arial" w:hAnsi="Arial" w:cs="Arial"/>
        <w:bCs/>
        <w:sz w:val="20"/>
        <w:szCs w:val="20"/>
      </w:rPr>
      <w:t xml:space="preserve"> – Administration and Record Keeping</w:t>
    </w:r>
    <w:r>
      <w:rPr>
        <w:rFonts w:ascii="Arial" w:hAnsi="Arial" w:cs="Arial"/>
        <w:bCs/>
        <w:sz w:val="20"/>
        <w:szCs w:val="20"/>
      </w:rPr>
      <w:t xml:space="preserve"> </w:t>
    </w:r>
  </w:p>
  <w:p w:rsidR="00C84DBF" w:rsidRPr="0032536C" w:rsidRDefault="00C84DBF" w:rsidP="003E137F">
    <w:pPr>
      <w:pStyle w:val="Footer"/>
      <w:tabs>
        <w:tab w:val="left" w:pos="5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FEB" w:rsidRDefault="00424FEB" w:rsidP="00667C15">
      <w:pPr>
        <w:spacing w:after="0" w:line="240" w:lineRule="auto"/>
      </w:pPr>
      <w:r>
        <w:separator/>
      </w:r>
    </w:p>
  </w:footnote>
  <w:footnote w:type="continuationSeparator" w:id="0">
    <w:p w:rsidR="00424FEB" w:rsidRDefault="00424FEB" w:rsidP="00667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0FF" w:rsidRDefault="00A460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DBF" w:rsidRPr="0033482D" w:rsidRDefault="00C84DBF" w:rsidP="0033482D">
    <w:pPr>
      <w:jc w:val="center"/>
      <w:rPr>
        <w:rFonts w:ascii="Arial" w:hAnsi="Arial" w:cs="Arial"/>
        <w:sz w:val="16"/>
        <w:szCs w:val="16"/>
      </w:rPr>
    </w:pPr>
    <w:r w:rsidRPr="0033482D">
      <w:rPr>
        <w:rFonts w:ascii="Arial" w:hAnsi="Arial" w:cs="Arial"/>
        <w:sz w:val="20"/>
        <w:szCs w:val="20"/>
      </w:rPr>
      <w:t>Panda Playgroup, Sticky Mitts and Tiny Tots</w:t>
    </w:r>
    <w:r w:rsidRPr="0033482D">
      <w:rPr>
        <w:rFonts w:ascii="Arial" w:hAnsi="Arial" w:cs="Arial"/>
        <w:sz w:val="20"/>
        <w:szCs w:val="20"/>
      </w:rPr>
      <w:br/>
    </w:r>
    <w:r w:rsidRPr="0033482D">
      <w:rPr>
        <w:rFonts w:ascii="Arial" w:hAnsi="Arial" w:cs="Arial"/>
        <w:sz w:val="16"/>
        <w:szCs w:val="16"/>
      </w:rPr>
      <w:t xml:space="preserve">Member of the Pre-School Learning Alliance | Registered charity number 1035584 | Ofsted </w:t>
    </w:r>
    <w:r w:rsidR="0026546E">
      <w:rPr>
        <w:rFonts w:ascii="Arial" w:hAnsi="Arial" w:cs="Arial"/>
        <w:sz w:val="16"/>
        <w:szCs w:val="16"/>
      </w:rPr>
      <w:t>Setting EY501461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8E3" w:rsidRDefault="00B30E61" w:rsidP="003218E3">
    <w:pPr>
      <w:spacing w:after="0"/>
      <w:jc w:val="right"/>
      <w:rPr>
        <w:rFonts w:ascii="Arial" w:hAnsi="Arial" w:cs="Arial"/>
        <w:b/>
        <w:sz w:val="28"/>
        <w:szCs w:val="28"/>
      </w:rPr>
    </w:pPr>
    <w:r>
      <w:rPr>
        <w:rFonts w:ascii="Arial" w:hAnsi="Arial" w:cs="Arial"/>
        <w:b/>
        <w:noProof/>
        <w:sz w:val="28"/>
        <w:szCs w:val="28"/>
      </w:rPr>
      <w:drawing>
        <wp:anchor distT="0" distB="0" distL="114300" distR="114300" simplePos="0" relativeHeight="251658752" behindDoc="1" locked="0" layoutInCell="1" allowOverlap="1" wp14:anchorId="5B410385" wp14:editId="6830FD0D">
          <wp:simplePos x="0" y="0"/>
          <wp:positionH relativeFrom="column">
            <wp:posOffset>0</wp:posOffset>
          </wp:positionH>
          <wp:positionV relativeFrom="paragraph">
            <wp:posOffset>-50800</wp:posOffset>
          </wp:positionV>
          <wp:extent cx="1028700" cy="972185"/>
          <wp:effectExtent l="0" t="0" r="0" b="0"/>
          <wp:wrapTight wrapText="bothSides">
            <wp:wrapPolygon edited="0">
              <wp:start x="0" y="0"/>
              <wp:lineTo x="0" y="21163"/>
              <wp:lineTo x="21200" y="21163"/>
              <wp:lineTo x="21200" y="0"/>
              <wp:lineTo x="0" y="0"/>
            </wp:wrapPolygon>
          </wp:wrapTight>
          <wp:docPr id="6" name="Picture 6" descr="panda_logo_small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da_logo_small_squ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E3">
      <w:rPr>
        <w:rFonts w:ascii="Arial" w:hAnsi="Arial" w:cs="Arial"/>
        <w:b/>
        <w:noProof/>
        <w:sz w:val="28"/>
        <w:szCs w:val="28"/>
      </w:rPr>
      <w:drawing>
        <wp:anchor distT="0" distB="0" distL="114300" distR="114300" simplePos="0" relativeHeight="251660800" behindDoc="1" locked="0" layoutInCell="1" allowOverlap="1" wp14:anchorId="3A68BF9A" wp14:editId="5F8B55A7">
          <wp:simplePos x="0" y="0"/>
          <wp:positionH relativeFrom="column">
            <wp:posOffset>0</wp:posOffset>
          </wp:positionH>
          <wp:positionV relativeFrom="paragraph">
            <wp:posOffset>-50800</wp:posOffset>
          </wp:positionV>
          <wp:extent cx="1028700" cy="972185"/>
          <wp:effectExtent l="0" t="0" r="0" b="0"/>
          <wp:wrapTight wrapText="bothSides">
            <wp:wrapPolygon edited="0">
              <wp:start x="0" y="0"/>
              <wp:lineTo x="0" y="21163"/>
              <wp:lineTo x="21200" y="21163"/>
              <wp:lineTo x="21200" y="0"/>
              <wp:lineTo x="0" y="0"/>
            </wp:wrapPolygon>
          </wp:wrapTight>
          <wp:docPr id="1" name="Picture 1" descr="panda_logo_small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da_logo_small_squ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E3" w:rsidRPr="00D16D43">
      <w:rPr>
        <w:rFonts w:ascii="Arial" w:hAnsi="Arial" w:cs="Arial"/>
        <w:b/>
        <w:sz w:val="28"/>
        <w:szCs w:val="28"/>
      </w:rPr>
      <w:t>Panda Playgroup</w:t>
    </w:r>
  </w:p>
  <w:p w:rsidR="003218E3" w:rsidRPr="000175B5" w:rsidRDefault="003218E3" w:rsidP="003218E3">
    <w:pPr>
      <w:spacing w:after="0"/>
      <w:jc w:val="right"/>
      <w:rPr>
        <w:rFonts w:ascii="Arial" w:hAnsi="Arial" w:cs="Arial"/>
        <w:sz w:val="24"/>
        <w:szCs w:val="24"/>
      </w:rPr>
    </w:pPr>
    <w:r w:rsidRPr="000175B5">
      <w:rPr>
        <w:rFonts w:ascii="Arial" w:hAnsi="Arial" w:cs="Arial"/>
        <w:sz w:val="24"/>
        <w:szCs w:val="24"/>
      </w:rPr>
      <w:t>Howell Hall, School Lane, Copmanthorpe, YO23 3SQ</w:t>
    </w:r>
  </w:p>
  <w:p w:rsidR="003218E3" w:rsidRPr="000175B5" w:rsidRDefault="003218E3" w:rsidP="003218E3">
    <w:pPr>
      <w:spacing w:after="0"/>
      <w:jc w:val="right"/>
      <w:rPr>
        <w:rFonts w:ascii="Arial" w:hAnsi="Arial" w:cs="Arial"/>
        <w:b/>
        <w:sz w:val="20"/>
        <w:szCs w:val="20"/>
      </w:rPr>
    </w:pPr>
    <w:r w:rsidRPr="000175B5">
      <w:rPr>
        <w:rFonts w:ascii="Arial" w:hAnsi="Arial" w:cs="Arial"/>
        <w:sz w:val="20"/>
        <w:szCs w:val="20"/>
      </w:rPr>
      <w:t>Member of the Pre-School Learning Alliance</w:t>
    </w:r>
  </w:p>
  <w:p w:rsidR="003218E3" w:rsidRPr="000175B5" w:rsidRDefault="003218E3" w:rsidP="003218E3">
    <w:pPr>
      <w:spacing w:after="0"/>
      <w:jc w:val="right"/>
      <w:rPr>
        <w:rFonts w:ascii="Arial" w:hAnsi="Arial" w:cs="Arial"/>
        <w:sz w:val="20"/>
        <w:szCs w:val="20"/>
      </w:rPr>
    </w:pPr>
    <w:r w:rsidRPr="000175B5">
      <w:rPr>
        <w:rFonts w:ascii="Arial" w:hAnsi="Arial" w:cs="Arial"/>
        <w:sz w:val="20"/>
        <w:szCs w:val="20"/>
      </w:rPr>
      <w:t xml:space="preserve">Ofsted </w:t>
    </w:r>
    <w:r>
      <w:rPr>
        <w:rFonts w:ascii="Arial" w:hAnsi="Arial" w:cs="Arial"/>
        <w:sz w:val="20"/>
        <w:szCs w:val="20"/>
      </w:rPr>
      <w:t xml:space="preserve">Setting Number </w:t>
    </w:r>
    <w:r w:rsidRPr="000175B5">
      <w:rPr>
        <w:rFonts w:ascii="Arial" w:hAnsi="Arial" w:cs="Arial"/>
        <w:sz w:val="20"/>
        <w:szCs w:val="20"/>
      </w:rPr>
      <w:t>EY 501461</w:t>
    </w:r>
  </w:p>
  <w:p w:rsidR="00C84DBF" w:rsidRPr="003218E3" w:rsidRDefault="003218E3" w:rsidP="003218E3">
    <w:pPr>
      <w:spacing w:after="0"/>
      <w:jc w:val="right"/>
      <w:rPr>
        <w:rFonts w:ascii="Arial" w:hAnsi="Arial" w:cs="Arial"/>
        <w:sz w:val="20"/>
        <w:szCs w:val="20"/>
      </w:rPr>
    </w:pPr>
    <w:r w:rsidRPr="000175B5">
      <w:rPr>
        <w:rFonts w:ascii="Arial" w:hAnsi="Arial" w:cs="Arial"/>
        <w:sz w:val="20"/>
        <w:szCs w:val="20"/>
      </w:rPr>
      <w:t>Registered Charity Number 1035584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A84"/>
    <w:multiLevelType w:val="hybridMultilevel"/>
    <w:tmpl w:val="41F845FA"/>
    <w:lvl w:ilvl="0" w:tplc="37AE752C">
      <w:start w:val="1"/>
      <w:numFmt w:val="bullet"/>
      <w:lvlText w:val=""/>
      <w:lvlJc w:val="left"/>
      <w:pPr>
        <w:ind w:left="717" w:hanging="360"/>
      </w:pPr>
      <w:rPr>
        <w:rFonts w:ascii="Wingdings" w:hAnsi="Wingdings" w:hint="default"/>
        <w:color w:val="4BACC6"/>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nsid w:val="09C02BDA"/>
    <w:multiLevelType w:val="hybridMultilevel"/>
    <w:tmpl w:val="F6ACB4E4"/>
    <w:lvl w:ilvl="0" w:tplc="4BCC3F5C">
      <w:start w:val="1"/>
      <w:numFmt w:val="bullet"/>
      <w:lvlText w:val=""/>
      <w:lvlJc w:val="left"/>
      <w:pPr>
        <w:ind w:left="360" w:hanging="360"/>
      </w:pPr>
      <w:rPr>
        <w:rFonts w:ascii="Wingdings" w:hAnsi="Wingdings" w:hint="default"/>
        <w:color w:val="4F81BD"/>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137F2A1A"/>
    <w:multiLevelType w:val="hybridMultilevel"/>
    <w:tmpl w:val="A5624060"/>
    <w:lvl w:ilvl="0" w:tplc="F894E622">
      <w:start w:val="1"/>
      <w:numFmt w:val="bullet"/>
      <w:lvlText w:val=""/>
      <w:lvlJc w:val="left"/>
      <w:pPr>
        <w:tabs>
          <w:tab w:val="num" w:pos="360"/>
        </w:tabs>
        <w:ind w:left="360" w:hanging="360"/>
      </w:pPr>
      <w:rPr>
        <w:rFonts w:ascii="Wingdings" w:hAnsi="Wingdings"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15661514"/>
    <w:multiLevelType w:val="hybridMultilevel"/>
    <w:tmpl w:val="A7D2CF42"/>
    <w:lvl w:ilvl="0" w:tplc="4BCC3F5C">
      <w:start w:val="1"/>
      <w:numFmt w:val="bullet"/>
      <w:lvlText w:val=""/>
      <w:lvlJc w:val="left"/>
      <w:pPr>
        <w:ind w:left="360" w:hanging="360"/>
      </w:pPr>
      <w:rPr>
        <w:rFonts w:ascii="Wingdings" w:hAnsi="Wingdings" w:hint="default"/>
        <w:color w:val="4F81BD"/>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1C3E2B79"/>
    <w:multiLevelType w:val="hybridMultilevel"/>
    <w:tmpl w:val="FA762356"/>
    <w:lvl w:ilvl="0" w:tplc="7714CFDE">
      <w:start w:val="1"/>
      <w:numFmt w:val="bullet"/>
      <w:lvlText w:val=""/>
      <w:lvlJc w:val="left"/>
      <w:pPr>
        <w:tabs>
          <w:tab w:val="num" w:pos="360"/>
        </w:tabs>
        <w:ind w:left="360" w:hanging="360"/>
      </w:pPr>
      <w:rPr>
        <w:rFonts w:ascii="Wingdings" w:hAnsi="Wingdings" w:hint="default"/>
        <w:color w:val="8064A2"/>
      </w:rPr>
    </w:lvl>
    <w:lvl w:ilvl="1" w:tplc="EED042CE">
      <w:numFmt w:val="bullet"/>
      <w:lvlText w:val="-"/>
      <w:lvlJc w:val="left"/>
      <w:pPr>
        <w:ind w:left="1440" w:hanging="720"/>
      </w:pPr>
      <w:rPr>
        <w:rFonts w:ascii="Arial" w:eastAsia="Times New Roman" w:hAnsi="Aria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5">
    <w:nsid w:val="1EAA1039"/>
    <w:multiLevelType w:val="hybridMultilevel"/>
    <w:tmpl w:val="4086B486"/>
    <w:lvl w:ilvl="0" w:tplc="A4168082">
      <w:start w:val="1"/>
      <w:numFmt w:val="bullet"/>
      <w:lvlText w:val=""/>
      <w:lvlJc w:val="left"/>
      <w:pPr>
        <w:ind w:left="720" w:hanging="360"/>
      </w:pPr>
      <w:rPr>
        <w:rFonts w:ascii="Wingdings" w:hAnsi="Wingdings"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E15C3"/>
    <w:multiLevelType w:val="hybridMultilevel"/>
    <w:tmpl w:val="0A9A2558"/>
    <w:lvl w:ilvl="0" w:tplc="A4168082">
      <w:start w:val="1"/>
      <w:numFmt w:val="bullet"/>
      <w:lvlText w:val=""/>
      <w:lvlJc w:val="left"/>
      <w:pPr>
        <w:tabs>
          <w:tab w:val="num" w:pos="360"/>
        </w:tabs>
        <w:ind w:left="360" w:hanging="360"/>
      </w:pPr>
      <w:rPr>
        <w:rFonts w:ascii="Wingdings" w:hAnsi="Wingdings" w:hint="default"/>
        <w:color w:val="4F81BD"/>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7">
    <w:nsid w:val="27506BCE"/>
    <w:multiLevelType w:val="hybridMultilevel"/>
    <w:tmpl w:val="27428A40"/>
    <w:lvl w:ilvl="0" w:tplc="37AE752C">
      <w:start w:val="1"/>
      <w:numFmt w:val="bullet"/>
      <w:lvlText w:val=""/>
      <w:lvlJc w:val="left"/>
      <w:pPr>
        <w:tabs>
          <w:tab w:val="num" w:pos="360"/>
        </w:tabs>
        <w:ind w:left="360" w:hanging="360"/>
      </w:pPr>
      <w:rPr>
        <w:rFonts w:ascii="Wingdings" w:hAnsi="Wingdings" w:hint="default"/>
        <w:color w:val="4BACC6"/>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2E84369E"/>
    <w:multiLevelType w:val="hybridMultilevel"/>
    <w:tmpl w:val="F38CD5C6"/>
    <w:lvl w:ilvl="0" w:tplc="F894E62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260758"/>
    <w:multiLevelType w:val="hybridMultilevel"/>
    <w:tmpl w:val="DBEA4862"/>
    <w:lvl w:ilvl="0" w:tplc="F894E62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8826E0"/>
    <w:multiLevelType w:val="hybridMultilevel"/>
    <w:tmpl w:val="4AC6E10E"/>
    <w:lvl w:ilvl="0" w:tplc="F894E62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0A7B0E"/>
    <w:multiLevelType w:val="hybridMultilevel"/>
    <w:tmpl w:val="4EB84B70"/>
    <w:lvl w:ilvl="0" w:tplc="37AE752C">
      <w:start w:val="1"/>
      <w:numFmt w:val="bullet"/>
      <w:lvlText w:val=""/>
      <w:lvlJc w:val="left"/>
      <w:pPr>
        <w:ind w:left="360" w:hanging="360"/>
      </w:pPr>
      <w:rPr>
        <w:rFonts w:ascii="Wingdings" w:hAnsi="Wingdings" w:hint="default"/>
        <w:color w:val="4BACC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D11FA9"/>
    <w:multiLevelType w:val="hybridMultilevel"/>
    <w:tmpl w:val="AE1AA1EE"/>
    <w:lvl w:ilvl="0" w:tplc="02C0CF78">
      <w:start w:val="1"/>
      <w:numFmt w:val="bullet"/>
      <w:lvlText w:val=""/>
      <w:lvlJc w:val="left"/>
      <w:pPr>
        <w:tabs>
          <w:tab w:val="num" w:pos="720"/>
        </w:tabs>
        <w:ind w:left="720" w:hanging="360"/>
      </w:pPr>
      <w:rPr>
        <w:rFonts w:ascii="Wingdings" w:hAnsi="Wingdings" w:hint="default"/>
        <w:color w:val="4F81B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192123"/>
    <w:multiLevelType w:val="hybridMultilevel"/>
    <w:tmpl w:val="CCB23E9A"/>
    <w:lvl w:ilvl="0" w:tplc="37AE752C">
      <w:start w:val="1"/>
      <w:numFmt w:val="bullet"/>
      <w:lvlText w:val=""/>
      <w:lvlJc w:val="left"/>
      <w:pPr>
        <w:ind w:left="360" w:hanging="360"/>
      </w:pPr>
      <w:rPr>
        <w:rFonts w:ascii="Wingdings" w:hAnsi="Wingdings" w:hint="default"/>
        <w:color w:val="4BACC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343031"/>
    <w:multiLevelType w:val="hybridMultilevel"/>
    <w:tmpl w:val="2FAEA1B4"/>
    <w:lvl w:ilvl="0" w:tplc="37AE752C">
      <w:start w:val="1"/>
      <w:numFmt w:val="bullet"/>
      <w:lvlText w:val=""/>
      <w:lvlJc w:val="left"/>
      <w:pPr>
        <w:ind w:left="720" w:hanging="360"/>
      </w:pPr>
      <w:rPr>
        <w:rFonts w:ascii="Wingdings" w:hAnsi="Wingdings" w:hint="default"/>
        <w:color w:val="4BACC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065E11"/>
    <w:multiLevelType w:val="hybridMultilevel"/>
    <w:tmpl w:val="13A4F266"/>
    <w:lvl w:ilvl="0" w:tplc="37AE752C">
      <w:start w:val="1"/>
      <w:numFmt w:val="bullet"/>
      <w:lvlText w:val=""/>
      <w:lvlJc w:val="left"/>
      <w:pPr>
        <w:ind w:left="360" w:hanging="360"/>
      </w:pPr>
      <w:rPr>
        <w:rFonts w:ascii="Wingdings" w:hAnsi="Wingdings" w:hint="default"/>
        <w:color w:val="4BACC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0542EC"/>
    <w:multiLevelType w:val="hybridMultilevel"/>
    <w:tmpl w:val="2E06E016"/>
    <w:lvl w:ilvl="0" w:tplc="7714CFDE">
      <w:start w:val="1"/>
      <w:numFmt w:val="bullet"/>
      <w:lvlText w:val=""/>
      <w:lvlJc w:val="left"/>
      <w:pPr>
        <w:tabs>
          <w:tab w:val="num" w:pos="360"/>
        </w:tabs>
        <w:ind w:left="360" w:hanging="360"/>
      </w:pPr>
      <w:rPr>
        <w:rFonts w:ascii="Wingdings" w:hAnsi="Wingdings" w:hint="default"/>
        <w:color w:val="8064A2"/>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7">
    <w:nsid w:val="687217D9"/>
    <w:multiLevelType w:val="hybridMultilevel"/>
    <w:tmpl w:val="0F14ED2E"/>
    <w:lvl w:ilvl="0" w:tplc="F894E622">
      <w:start w:val="1"/>
      <w:numFmt w:val="bullet"/>
      <w:lvlText w:val=""/>
      <w:lvlJc w:val="left"/>
      <w:pPr>
        <w:ind w:left="717" w:hanging="360"/>
      </w:pPr>
      <w:rPr>
        <w:rFonts w:ascii="Wingdings" w:hAnsi="Wingdings" w:hint="default"/>
        <w:color w:val="auto"/>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8">
    <w:nsid w:val="72917C15"/>
    <w:multiLevelType w:val="hybridMultilevel"/>
    <w:tmpl w:val="E7A67458"/>
    <w:lvl w:ilvl="0" w:tplc="6DCED076">
      <w:start w:val="1"/>
      <w:numFmt w:val="decimal"/>
      <w:lvlText w:val="%1."/>
      <w:lvlJc w:val="left"/>
      <w:pPr>
        <w:tabs>
          <w:tab w:val="num" w:pos="2154"/>
        </w:tabs>
        <w:ind w:left="2154"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nsid w:val="756F7585"/>
    <w:multiLevelType w:val="hybridMultilevel"/>
    <w:tmpl w:val="A1AE0E86"/>
    <w:lvl w:ilvl="0" w:tplc="F894E62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95742E3"/>
    <w:multiLevelType w:val="hybridMultilevel"/>
    <w:tmpl w:val="6798C27C"/>
    <w:lvl w:ilvl="0" w:tplc="A4168082">
      <w:start w:val="1"/>
      <w:numFmt w:val="bullet"/>
      <w:lvlText w:val=""/>
      <w:lvlJc w:val="left"/>
      <w:pPr>
        <w:tabs>
          <w:tab w:val="num" w:pos="720"/>
        </w:tabs>
        <w:ind w:left="720" w:hanging="360"/>
      </w:pPr>
      <w:rPr>
        <w:rFonts w:ascii="Wingdings" w:hAnsi="Wingdings" w:hint="default"/>
        <w:color w:val="4F81BD"/>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6"/>
  </w:num>
  <w:num w:numId="4">
    <w:abstractNumId w:val="12"/>
  </w:num>
  <w:num w:numId="5">
    <w:abstractNumId w:val="20"/>
  </w:num>
  <w:num w:numId="6">
    <w:abstractNumId w:val="5"/>
  </w:num>
  <w:num w:numId="7">
    <w:abstractNumId w:val="6"/>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5"/>
  </w:num>
  <w:num w:numId="12">
    <w:abstractNumId w:val="7"/>
  </w:num>
  <w:num w:numId="13">
    <w:abstractNumId w:val="0"/>
  </w:num>
  <w:num w:numId="14">
    <w:abstractNumId w:val="11"/>
  </w:num>
  <w:num w:numId="15">
    <w:abstractNumId w:val="14"/>
  </w:num>
  <w:num w:numId="16">
    <w:abstractNumId w:val="19"/>
  </w:num>
  <w:num w:numId="17">
    <w:abstractNumId w:val="2"/>
  </w:num>
  <w:num w:numId="18">
    <w:abstractNumId w:val="9"/>
  </w:num>
  <w:num w:numId="19">
    <w:abstractNumId w:val="17"/>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7F"/>
    <w:rsid w:val="000029E5"/>
    <w:rsid w:val="00007784"/>
    <w:rsid w:val="00015388"/>
    <w:rsid w:val="000473D4"/>
    <w:rsid w:val="000672DD"/>
    <w:rsid w:val="000E1936"/>
    <w:rsid w:val="00153008"/>
    <w:rsid w:val="001562E4"/>
    <w:rsid w:val="001B46A5"/>
    <w:rsid w:val="001F4086"/>
    <w:rsid w:val="001F59D2"/>
    <w:rsid w:val="0025059D"/>
    <w:rsid w:val="002508D5"/>
    <w:rsid w:val="0026546E"/>
    <w:rsid w:val="002661C6"/>
    <w:rsid w:val="00297107"/>
    <w:rsid w:val="002A2CA0"/>
    <w:rsid w:val="002D02A8"/>
    <w:rsid w:val="002F0424"/>
    <w:rsid w:val="002F344F"/>
    <w:rsid w:val="002F433D"/>
    <w:rsid w:val="00301D4A"/>
    <w:rsid w:val="00311075"/>
    <w:rsid w:val="003218E3"/>
    <w:rsid w:val="0032536C"/>
    <w:rsid w:val="0033482D"/>
    <w:rsid w:val="00375C3A"/>
    <w:rsid w:val="003A2F0B"/>
    <w:rsid w:val="003C130E"/>
    <w:rsid w:val="003C4FC1"/>
    <w:rsid w:val="003E137F"/>
    <w:rsid w:val="003F28DD"/>
    <w:rsid w:val="00424FEB"/>
    <w:rsid w:val="00466010"/>
    <w:rsid w:val="00476604"/>
    <w:rsid w:val="004860F1"/>
    <w:rsid w:val="004A35A5"/>
    <w:rsid w:val="004D6F9F"/>
    <w:rsid w:val="00550D3E"/>
    <w:rsid w:val="005635CD"/>
    <w:rsid w:val="00592D88"/>
    <w:rsid w:val="005D3905"/>
    <w:rsid w:val="005F5B75"/>
    <w:rsid w:val="006161E9"/>
    <w:rsid w:val="006164D0"/>
    <w:rsid w:val="00637301"/>
    <w:rsid w:val="00667C15"/>
    <w:rsid w:val="006752AF"/>
    <w:rsid w:val="00681B89"/>
    <w:rsid w:val="006D22FE"/>
    <w:rsid w:val="0075041C"/>
    <w:rsid w:val="00757070"/>
    <w:rsid w:val="00767AF6"/>
    <w:rsid w:val="007916AA"/>
    <w:rsid w:val="007A4952"/>
    <w:rsid w:val="008043FF"/>
    <w:rsid w:val="0081205E"/>
    <w:rsid w:val="00822F1D"/>
    <w:rsid w:val="008A1D7A"/>
    <w:rsid w:val="008B123C"/>
    <w:rsid w:val="008B1D49"/>
    <w:rsid w:val="008C23B0"/>
    <w:rsid w:val="008C6E0A"/>
    <w:rsid w:val="008F647E"/>
    <w:rsid w:val="00907D27"/>
    <w:rsid w:val="009234BB"/>
    <w:rsid w:val="00941A0F"/>
    <w:rsid w:val="00957D50"/>
    <w:rsid w:val="009730FB"/>
    <w:rsid w:val="009839D8"/>
    <w:rsid w:val="009D5A20"/>
    <w:rsid w:val="009F63A0"/>
    <w:rsid w:val="00A17269"/>
    <w:rsid w:val="00A36D29"/>
    <w:rsid w:val="00A460FF"/>
    <w:rsid w:val="00A51379"/>
    <w:rsid w:val="00A64F57"/>
    <w:rsid w:val="00A87292"/>
    <w:rsid w:val="00A9381C"/>
    <w:rsid w:val="00AA7327"/>
    <w:rsid w:val="00B30E61"/>
    <w:rsid w:val="00B321DA"/>
    <w:rsid w:val="00B64E92"/>
    <w:rsid w:val="00B83DF8"/>
    <w:rsid w:val="00B905DB"/>
    <w:rsid w:val="00BB4312"/>
    <w:rsid w:val="00BB7182"/>
    <w:rsid w:val="00BF39B1"/>
    <w:rsid w:val="00BF3C46"/>
    <w:rsid w:val="00C23A25"/>
    <w:rsid w:val="00C23C17"/>
    <w:rsid w:val="00C458AC"/>
    <w:rsid w:val="00C47BD4"/>
    <w:rsid w:val="00C84DBF"/>
    <w:rsid w:val="00C90BCC"/>
    <w:rsid w:val="00CA5E7E"/>
    <w:rsid w:val="00CD54AC"/>
    <w:rsid w:val="00CF3BD3"/>
    <w:rsid w:val="00D026AC"/>
    <w:rsid w:val="00D0281E"/>
    <w:rsid w:val="00D04E7D"/>
    <w:rsid w:val="00D16D43"/>
    <w:rsid w:val="00D50A05"/>
    <w:rsid w:val="00D538B4"/>
    <w:rsid w:val="00DC230D"/>
    <w:rsid w:val="00DF006A"/>
    <w:rsid w:val="00E30A8D"/>
    <w:rsid w:val="00EE39EC"/>
    <w:rsid w:val="00EE557D"/>
    <w:rsid w:val="00EE680D"/>
    <w:rsid w:val="00F04DBF"/>
    <w:rsid w:val="00F31845"/>
    <w:rsid w:val="00F401BC"/>
    <w:rsid w:val="00F40F2D"/>
    <w:rsid w:val="00F44375"/>
    <w:rsid w:val="00F9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4AC"/>
    <w:pPr>
      <w:spacing w:after="200" w:line="276" w:lineRule="auto"/>
    </w:pPr>
    <w:rPr>
      <w:sz w:val="22"/>
      <w:szCs w:val="22"/>
    </w:rPr>
  </w:style>
  <w:style w:type="paragraph" w:styleId="Heading1">
    <w:name w:val="heading 1"/>
    <w:basedOn w:val="Normal"/>
    <w:next w:val="Normal"/>
    <w:link w:val="Heading1Char"/>
    <w:qFormat/>
    <w:rsid w:val="00757070"/>
    <w:pPr>
      <w:keepNext/>
      <w:keepLines/>
      <w:spacing w:before="480" w:after="0" w:line="240" w:lineRule="auto"/>
      <w:outlineLvl w:val="0"/>
    </w:pPr>
    <w:rPr>
      <w:rFonts w:ascii="Cambria" w:hAnsi="Cambria"/>
      <w:b/>
      <w:bCs/>
      <w:color w:val="365F91"/>
      <w:sz w:val="28"/>
      <w:szCs w:val="28"/>
    </w:rPr>
  </w:style>
  <w:style w:type="paragraph" w:styleId="Heading2">
    <w:name w:val="heading 2"/>
    <w:basedOn w:val="Normal"/>
    <w:next w:val="Normal"/>
    <w:link w:val="Heading2Char"/>
    <w:qFormat/>
    <w:rsid w:val="00757070"/>
    <w:pPr>
      <w:keepNext/>
      <w:spacing w:after="0" w:line="240" w:lineRule="auto"/>
      <w:outlineLvl w:val="1"/>
    </w:pPr>
    <w:rPr>
      <w:rFonts w:ascii="Arial" w:hAnsi="Arial" w:cs="Arial"/>
      <w:b/>
      <w:bCs/>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8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9839D8"/>
    <w:rPr>
      <w:rFonts w:ascii="Tahoma" w:hAnsi="Tahoma" w:cs="Tahoma"/>
      <w:sz w:val="16"/>
      <w:szCs w:val="16"/>
    </w:rPr>
  </w:style>
  <w:style w:type="paragraph" w:styleId="Header">
    <w:name w:val="header"/>
    <w:basedOn w:val="Normal"/>
    <w:link w:val="HeaderChar"/>
    <w:rsid w:val="00667C15"/>
    <w:pPr>
      <w:tabs>
        <w:tab w:val="center" w:pos="4513"/>
        <w:tab w:val="right" w:pos="9026"/>
      </w:tabs>
      <w:spacing w:after="0" w:line="240" w:lineRule="auto"/>
    </w:pPr>
  </w:style>
  <w:style w:type="character" w:customStyle="1" w:styleId="HeaderChar">
    <w:name w:val="Header Char"/>
    <w:basedOn w:val="DefaultParagraphFont"/>
    <w:link w:val="Header"/>
    <w:locked/>
    <w:rsid w:val="00667C15"/>
    <w:rPr>
      <w:rFonts w:cs="Times New Roman"/>
    </w:rPr>
  </w:style>
  <w:style w:type="paragraph" w:styleId="Footer">
    <w:name w:val="footer"/>
    <w:basedOn w:val="Normal"/>
    <w:link w:val="FooterChar"/>
    <w:rsid w:val="00667C15"/>
    <w:pPr>
      <w:tabs>
        <w:tab w:val="center" w:pos="4513"/>
        <w:tab w:val="right" w:pos="9026"/>
      </w:tabs>
      <w:spacing w:after="0" w:line="240" w:lineRule="auto"/>
    </w:pPr>
  </w:style>
  <w:style w:type="character" w:customStyle="1" w:styleId="FooterChar">
    <w:name w:val="Footer Char"/>
    <w:basedOn w:val="DefaultParagraphFont"/>
    <w:link w:val="Footer"/>
    <w:locked/>
    <w:rsid w:val="00667C15"/>
    <w:rPr>
      <w:rFonts w:cs="Times New Roman"/>
    </w:rPr>
  </w:style>
  <w:style w:type="character" w:customStyle="1" w:styleId="Heading1Char">
    <w:name w:val="Heading 1 Char"/>
    <w:basedOn w:val="DefaultParagraphFont"/>
    <w:link w:val="Heading1"/>
    <w:rsid w:val="00757070"/>
    <w:rPr>
      <w:rFonts w:ascii="Cambria" w:hAnsi="Cambria"/>
      <w:b/>
      <w:bCs/>
      <w:color w:val="365F91"/>
      <w:sz w:val="28"/>
      <w:szCs w:val="28"/>
    </w:rPr>
  </w:style>
  <w:style w:type="character" w:customStyle="1" w:styleId="Heading2Char">
    <w:name w:val="Heading 2 Char"/>
    <w:basedOn w:val="DefaultParagraphFont"/>
    <w:link w:val="Heading2"/>
    <w:rsid w:val="00757070"/>
    <w:rPr>
      <w:rFonts w:ascii="Arial" w:hAnsi="Arial" w:cs="Arial"/>
      <w:b/>
      <w:bCs/>
      <w:sz w:val="22"/>
      <w:szCs w:val="24"/>
      <w:lang w:eastAsia="en-US"/>
    </w:rPr>
  </w:style>
  <w:style w:type="paragraph" w:styleId="BodyText">
    <w:name w:val="Body Text"/>
    <w:basedOn w:val="Normal"/>
    <w:link w:val="BodyTextChar"/>
    <w:rsid w:val="00F97452"/>
    <w:pPr>
      <w:spacing w:after="120"/>
    </w:pPr>
  </w:style>
  <w:style w:type="character" w:customStyle="1" w:styleId="BodyTextChar">
    <w:name w:val="Body Text Char"/>
    <w:basedOn w:val="DefaultParagraphFont"/>
    <w:link w:val="BodyText"/>
    <w:rsid w:val="00F97452"/>
    <w:rPr>
      <w:sz w:val="22"/>
      <w:szCs w:val="22"/>
    </w:rPr>
  </w:style>
  <w:style w:type="paragraph" w:styleId="ListParagraph">
    <w:name w:val="List Paragraph"/>
    <w:basedOn w:val="Normal"/>
    <w:qFormat/>
    <w:rsid w:val="00F97452"/>
    <w:pPr>
      <w:spacing w:after="0" w:line="240" w:lineRule="auto"/>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4AC"/>
    <w:pPr>
      <w:spacing w:after="200" w:line="276" w:lineRule="auto"/>
    </w:pPr>
    <w:rPr>
      <w:sz w:val="22"/>
      <w:szCs w:val="22"/>
    </w:rPr>
  </w:style>
  <w:style w:type="paragraph" w:styleId="Heading1">
    <w:name w:val="heading 1"/>
    <w:basedOn w:val="Normal"/>
    <w:next w:val="Normal"/>
    <w:link w:val="Heading1Char"/>
    <w:qFormat/>
    <w:rsid w:val="00757070"/>
    <w:pPr>
      <w:keepNext/>
      <w:keepLines/>
      <w:spacing w:before="480" w:after="0" w:line="240" w:lineRule="auto"/>
      <w:outlineLvl w:val="0"/>
    </w:pPr>
    <w:rPr>
      <w:rFonts w:ascii="Cambria" w:hAnsi="Cambria"/>
      <w:b/>
      <w:bCs/>
      <w:color w:val="365F91"/>
      <w:sz w:val="28"/>
      <w:szCs w:val="28"/>
    </w:rPr>
  </w:style>
  <w:style w:type="paragraph" w:styleId="Heading2">
    <w:name w:val="heading 2"/>
    <w:basedOn w:val="Normal"/>
    <w:next w:val="Normal"/>
    <w:link w:val="Heading2Char"/>
    <w:qFormat/>
    <w:rsid w:val="00757070"/>
    <w:pPr>
      <w:keepNext/>
      <w:spacing w:after="0" w:line="240" w:lineRule="auto"/>
      <w:outlineLvl w:val="1"/>
    </w:pPr>
    <w:rPr>
      <w:rFonts w:ascii="Arial" w:hAnsi="Arial" w:cs="Arial"/>
      <w:b/>
      <w:bCs/>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8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9839D8"/>
    <w:rPr>
      <w:rFonts w:ascii="Tahoma" w:hAnsi="Tahoma" w:cs="Tahoma"/>
      <w:sz w:val="16"/>
      <w:szCs w:val="16"/>
    </w:rPr>
  </w:style>
  <w:style w:type="paragraph" w:styleId="Header">
    <w:name w:val="header"/>
    <w:basedOn w:val="Normal"/>
    <w:link w:val="HeaderChar"/>
    <w:rsid w:val="00667C15"/>
    <w:pPr>
      <w:tabs>
        <w:tab w:val="center" w:pos="4513"/>
        <w:tab w:val="right" w:pos="9026"/>
      </w:tabs>
      <w:spacing w:after="0" w:line="240" w:lineRule="auto"/>
    </w:pPr>
  </w:style>
  <w:style w:type="character" w:customStyle="1" w:styleId="HeaderChar">
    <w:name w:val="Header Char"/>
    <w:basedOn w:val="DefaultParagraphFont"/>
    <w:link w:val="Header"/>
    <w:locked/>
    <w:rsid w:val="00667C15"/>
    <w:rPr>
      <w:rFonts w:cs="Times New Roman"/>
    </w:rPr>
  </w:style>
  <w:style w:type="paragraph" w:styleId="Footer">
    <w:name w:val="footer"/>
    <w:basedOn w:val="Normal"/>
    <w:link w:val="FooterChar"/>
    <w:rsid w:val="00667C15"/>
    <w:pPr>
      <w:tabs>
        <w:tab w:val="center" w:pos="4513"/>
        <w:tab w:val="right" w:pos="9026"/>
      </w:tabs>
      <w:spacing w:after="0" w:line="240" w:lineRule="auto"/>
    </w:pPr>
  </w:style>
  <w:style w:type="character" w:customStyle="1" w:styleId="FooterChar">
    <w:name w:val="Footer Char"/>
    <w:basedOn w:val="DefaultParagraphFont"/>
    <w:link w:val="Footer"/>
    <w:locked/>
    <w:rsid w:val="00667C15"/>
    <w:rPr>
      <w:rFonts w:cs="Times New Roman"/>
    </w:rPr>
  </w:style>
  <w:style w:type="character" w:customStyle="1" w:styleId="Heading1Char">
    <w:name w:val="Heading 1 Char"/>
    <w:basedOn w:val="DefaultParagraphFont"/>
    <w:link w:val="Heading1"/>
    <w:rsid w:val="00757070"/>
    <w:rPr>
      <w:rFonts w:ascii="Cambria" w:hAnsi="Cambria"/>
      <w:b/>
      <w:bCs/>
      <w:color w:val="365F91"/>
      <w:sz w:val="28"/>
      <w:szCs w:val="28"/>
    </w:rPr>
  </w:style>
  <w:style w:type="character" w:customStyle="1" w:styleId="Heading2Char">
    <w:name w:val="Heading 2 Char"/>
    <w:basedOn w:val="DefaultParagraphFont"/>
    <w:link w:val="Heading2"/>
    <w:rsid w:val="00757070"/>
    <w:rPr>
      <w:rFonts w:ascii="Arial" w:hAnsi="Arial" w:cs="Arial"/>
      <w:b/>
      <w:bCs/>
      <w:sz w:val="22"/>
      <w:szCs w:val="24"/>
      <w:lang w:eastAsia="en-US"/>
    </w:rPr>
  </w:style>
  <w:style w:type="paragraph" w:styleId="BodyText">
    <w:name w:val="Body Text"/>
    <w:basedOn w:val="Normal"/>
    <w:link w:val="BodyTextChar"/>
    <w:rsid w:val="00F97452"/>
    <w:pPr>
      <w:spacing w:after="120"/>
    </w:pPr>
  </w:style>
  <w:style w:type="character" w:customStyle="1" w:styleId="BodyTextChar">
    <w:name w:val="Body Text Char"/>
    <w:basedOn w:val="DefaultParagraphFont"/>
    <w:link w:val="BodyText"/>
    <w:rsid w:val="00F97452"/>
    <w:rPr>
      <w:sz w:val="22"/>
      <w:szCs w:val="22"/>
    </w:rPr>
  </w:style>
  <w:style w:type="paragraph" w:styleId="ListParagraph">
    <w:name w:val="List Paragraph"/>
    <w:basedOn w:val="Normal"/>
    <w:qFormat/>
    <w:rsid w:val="00F97452"/>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3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Panda Playgroup</vt:lpstr>
    </vt:vector>
  </TitlesOfParts>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Playgroup</dc:title>
  <dc:creator>LogicaCMG</dc:creator>
  <cp:lastModifiedBy>user</cp:lastModifiedBy>
  <cp:revision>7</cp:revision>
  <cp:lastPrinted>2017-03-02T14:18:00Z</cp:lastPrinted>
  <dcterms:created xsi:type="dcterms:W3CDTF">2017-03-02T14:34:00Z</dcterms:created>
  <dcterms:modified xsi:type="dcterms:W3CDTF">2017-06-26T11:28:00Z</dcterms:modified>
</cp:coreProperties>
</file>